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4119" w14:textId="0A135208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0" w:author="Tarek Saad" w:date="2021-11-22T12:15:00Z">
            <w:rPr>
              <w:rFonts w:ascii="Courier New" w:hAnsi="Courier New" w:cs="Courier New"/>
            </w:rPr>
          </w:rPrChange>
        </w:rPr>
      </w:pPr>
    </w:p>
    <w:p w14:paraId="223EB0C2" w14:textId="1FFE1F8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1" w:author="Tarek Saad" w:date="2021-11-22T12:15:00Z">
            <w:rPr>
              <w:rFonts w:ascii="Courier New" w:hAnsi="Courier New" w:cs="Courier New"/>
            </w:rPr>
          </w:rPrChange>
        </w:rPr>
      </w:pPr>
    </w:p>
    <w:p w14:paraId="4F72EFF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" w:author="Tarek Saad" w:date="2021-11-22T12:15:00Z">
            <w:rPr>
              <w:rFonts w:ascii="Courier New" w:hAnsi="Courier New" w:cs="Courier New"/>
            </w:rPr>
          </w:rPrChange>
        </w:rPr>
      </w:pPr>
    </w:p>
    <w:p w14:paraId="076BE8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" w:author="Tarek Saad" w:date="2021-11-22T12:15:00Z">
            <w:rPr>
              <w:rFonts w:ascii="Courier New" w:hAnsi="Courier New" w:cs="Courier New"/>
            </w:rPr>
          </w:rPrChange>
        </w:rPr>
      </w:pPr>
    </w:p>
    <w:p w14:paraId="51C3BC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TEAS Working Group                                               T. Saad</w:t>
      </w:r>
    </w:p>
    <w:p w14:paraId="5D1091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Internet-Draft                                                 V. Beeram</w:t>
      </w:r>
    </w:p>
    <w:p w14:paraId="5FA841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Intended status: Standards Track                        Juniper Networks</w:t>
      </w:r>
    </w:p>
    <w:p w14:paraId="54D4F8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Expires: 20 May 2022                                              B. Wen</w:t>
      </w:r>
    </w:p>
    <w:p w14:paraId="0954D3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      Comcast</w:t>
      </w:r>
    </w:p>
    <w:p w14:paraId="1654CA1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D. Ceccarelli</w:t>
      </w:r>
    </w:p>
    <w:p w14:paraId="4DDA2EB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   J. Halpern</w:t>
      </w:r>
    </w:p>
    <w:p w14:paraId="463E48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     Ericsson</w:t>
      </w:r>
    </w:p>
    <w:p w14:paraId="5E5E9E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      S. Peng</w:t>
      </w:r>
    </w:p>
    <w:p w14:paraId="6EF7FE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      R. Chen</w:t>
      </w:r>
    </w:p>
    <w:p w14:paraId="3AE4715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ZTE Corporation</w:t>
      </w:r>
    </w:p>
    <w:p w14:paraId="68DD29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       X. Liu</w:t>
      </w:r>
    </w:p>
    <w:p w14:paraId="07A0B3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Volta Networks</w:t>
      </w:r>
    </w:p>
    <w:p w14:paraId="3B1D2C6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4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    </w:t>
      </w:r>
      <w:r w:rsidRPr="00D260B7">
        <w:rPr>
          <w:rFonts w:ascii="Courier New" w:hAnsi="Courier New" w:cs="Courier New"/>
          <w:lang w:val="en-US"/>
          <w:rPrChange w:id="5" w:author="Tarek Saad" w:date="2021-11-22T12:15:00Z">
            <w:rPr>
              <w:rFonts w:ascii="Courier New" w:hAnsi="Courier New" w:cs="Courier New"/>
            </w:rPr>
          </w:rPrChange>
        </w:rPr>
        <w:t>L. Contreras</w:t>
      </w:r>
    </w:p>
    <w:p w14:paraId="693D998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7" w:author="Tarek Saad" w:date="2021-11-22T12:15:00Z">
            <w:rPr>
              <w:rFonts w:ascii="Courier New" w:hAnsi="Courier New" w:cs="Courier New"/>
            </w:rPr>
          </w:rPrChange>
        </w:rPr>
        <w:t xml:space="preserve">                                                              Telefonica</w:t>
      </w:r>
    </w:p>
    <w:p w14:paraId="7B3895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8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9" w:author="Tarek Saad" w:date="2021-11-22T12:15:00Z">
            <w:rPr>
              <w:rFonts w:ascii="Courier New" w:hAnsi="Courier New" w:cs="Courier New"/>
            </w:rPr>
          </w:rPrChange>
        </w:rPr>
        <w:t xml:space="preserve">                                                                R. Rokui</w:t>
      </w:r>
    </w:p>
    <w:p w14:paraId="44BEFEB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10" w:author="Tarek Saad" w:date="2021-11-22T12:15:00Z">
            <w:rPr>
              <w:rFonts w:ascii="Courier New" w:hAnsi="Courier New" w:cs="Courier New"/>
            </w:rPr>
          </w:rPrChange>
        </w:rPr>
        <w:t xml:space="preserve">                                                                   </w:t>
      </w:r>
      <w:r w:rsidRPr="00D260B7">
        <w:rPr>
          <w:rFonts w:ascii="Courier New" w:hAnsi="Courier New" w:cs="Courier New"/>
          <w:lang w:val="en-US"/>
        </w:rPr>
        <w:t>Nokia</w:t>
      </w:r>
    </w:p>
    <w:p w14:paraId="6E3D9A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   16 November 2021</w:t>
      </w:r>
    </w:p>
    <w:p w14:paraId="4C4F99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4BE64C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72D39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Realizing Network Slices in IP/MPLS Networks</w:t>
      </w:r>
    </w:p>
    <w:p w14:paraId="5D07A6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draft-bestbar-teas-ns-packet-05</w:t>
      </w:r>
    </w:p>
    <w:p w14:paraId="099803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7D317C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Abstract</w:t>
      </w:r>
    </w:p>
    <w:p w14:paraId="68445C7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19C81B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slicing provides the ability to partition a physical network</w:t>
      </w:r>
    </w:p>
    <w:p w14:paraId="0C29620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into multiple logical networks of varying sizes, structures, and</w:t>
      </w:r>
    </w:p>
    <w:p w14:paraId="2AA2C63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functions so that each slice can be dedicated</w:t>
      </w:r>
      <w:ins w:id="11" w:author="BOUCADAIR Mohamed INNOV/NET" w:date="2021-11-17T08:46:00Z">
        <w:r w:rsidR="00AF0480" w:rsidRPr="00D260B7">
          <w:rPr>
            <w:rFonts w:ascii="Courier New" w:hAnsi="Courier New" w:cs="Courier New"/>
            <w:lang w:val="en-US"/>
          </w:rPr>
          <w:t>, e.g.,</w:t>
        </w:r>
      </w:ins>
      <w:r w:rsidRPr="00D260B7">
        <w:rPr>
          <w:rFonts w:ascii="Courier New" w:hAnsi="Courier New" w:cs="Courier New"/>
          <w:lang w:val="en-US"/>
        </w:rPr>
        <w:t xml:space="preserve"> to specific services or</w:t>
      </w:r>
    </w:p>
    <w:p w14:paraId="419B08BE" w14:textId="4CC0A98C" w:rsidR="00E320AD" w:rsidRPr="00D260B7" w:rsidDel="001F6E66" w:rsidRDefault="00E320AD" w:rsidP="008B1D60">
      <w:pPr>
        <w:pStyle w:val="PlainText"/>
        <w:rPr>
          <w:del w:id="12" w:author="Tarek Saad" w:date="2021-11-22T13:39:00Z"/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customers.  Network slices need </w:t>
      </w:r>
      <w:commentRangeStart w:id="13"/>
      <w:commentRangeStart w:id="14"/>
      <w:r w:rsidRPr="00D260B7">
        <w:rPr>
          <w:rFonts w:ascii="Courier New" w:hAnsi="Courier New" w:cs="Courier New"/>
          <w:lang w:val="en-US"/>
        </w:rPr>
        <w:t>to</w:t>
      </w:r>
      <w:ins w:id="15" w:author="Tarek Saad" w:date="2021-11-22T13:38:00Z">
        <w:r w:rsidR="001F6E66">
          <w:rPr>
            <w:rFonts w:ascii="Courier New" w:hAnsi="Courier New" w:cs="Courier New"/>
            <w:lang w:val="en-US"/>
          </w:rPr>
          <w:t xml:space="preserve"> co-exist </w:t>
        </w:r>
      </w:ins>
      <w:ins w:id="16" w:author="Tarek Saad" w:date="2021-11-22T13:39:00Z">
        <w:r w:rsidR="001F6E66">
          <w:rPr>
            <w:rFonts w:ascii="Courier New" w:hAnsi="Courier New" w:cs="Courier New"/>
            <w:lang w:val="en-US"/>
          </w:rPr>
          <w:t>on the same network while ensuring</w:t>
        </w:r>
      </w:ins>
      <w:del w:id="17" w:author="Tarek Saad" w:date="2021-11-22T13:39:00Z">
        <w:r w:rsidRPr="00D260B7" w:rsidDel="001F6E66">
          <w:rPr>
            <w:rFonts w:ascii="Courier New" w:hAnsi="Courier New" w:cs="Courier New"/>
            <w:lang w:val="en-US"/>
          </w:rPr>
          <w:delText xml:space="preserve"> operate in parallel </w:delText>
        </w:r>
        <w:commentRangeEnd w:id="13"/>
        <w:r w:rsidR="00617215" w:rsidRPr="00D260B7" w:rsidDel="001F6E66">
          <w:rPr>
            <w:rStyle w:val="CommentReference"/>
            <w:lang w:val="en-US"/>
            <w:rPrChange w:id="18" w:author="Tarek Saad" w:date="2021-11-22T12:15:00Z">
              <w:rPr>
                <w:rStyle w:val="CommentReference"/>
              </w:rPr>
            </w:rPrChange>
          </w:rPr>
          <w:commentReference w:id="13"/>
        </w:r>
        <w:commentRangeEnd w:id="14"/>
        <w:r w:rsidR="00C828CF" w:rsidRPr="00D260B7" w:rsidDel="001F6E66">
          <w:rPr>
            <w:rStyle w:val="CommentReference"/>
            <w:lang w:val="en-US"/>
            <w:rPrChange w:id="19" w:author="Tarek Saad" w:date="2021-11-22T12:15:00Z">
              <w:rPr>
                <w:rStyle w:val="CommentReference"/>
              </w:rPr>
            </w:rPrChange>
          </w:rPr>
          <w:commentReference w:id="14"/>
        </w:r>
        <w:r w:rsidRPr="00D260B7" w:rsidDel="001F6E66">
          <w:rPr>
            <w:rFonts w:ascii="Courier New" w:hAnsi="Courier New" w:cs="Courier New"/>
            <w:lang w:val="en-US"/>
          </w:rPr>
          <w:delText>while</w:delText>
        </w:r>
      </w:del>
      <w:ins w:id="20" w:author="Tarek Saad" w:date="2021-11-22T13:39:00Z">
        <w:r w:rsidR="001F6E66">
          <w:rPr>
            <w:rFonts w:ascii="Courier New" w:hAnsi="Courier New" w:cs="Courier New"/>
            <w:lang w:val="en-US"/>
          </w:rPr>
          <w:t xml:space="preserve"> </w:t>
        </w:r>
      </w:ins>
    </w:p>
    <w:p w14:paraId="5F76A09C" w14:textId="5E2BAE0A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del w:id="21" w:author="Tarek Saad" w:date="2021-11-22T13:39:00Z">
        <w:r w:rsidRPr="00D260B7" w:rsidDel="001F6E66">
          <w:rPr>
            <w:rFonts w:ascii="Courier New" w:hAnsi="Courier New" w:cs="Courier New"/>
            <w:lang w:val="en-US"/>
          </w:rPr>
          <w:delText xml:space="preserve">   providing slice </w:delText>
        </w:r>
      </w:del>
      <w:r w:rsidRPr="00D260B7">
        <w:rPr>
          <w:rFonts w:ascii="Courier New" w:hAnsi="Courier New" w:cs="Courier New"/>
          <w:lang w:val="en-US"/>
        </w:rPr>
        <w:t>elasticity in terms of network resource allocation.</w:t>
      </w:r>
    </w:p>
    <w:p w14:paraId="64FC5C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commentRangeStart w:id="22"/>
      <w:commentRangeStart w:id="23"/>
      <w:r w:rsidRPr="00D260B7">
        <w:rPr>
          <w:rFonts w:ascii="Courier New" w:hAnsi="Courier New" w:cs="Courier New"/>
          <w:lang w:val="en-US"/>
        </w:rPr>
        <w:t>The Differentiated Service (Diffserv) model allows for carrying</w:t>
      </w:r>
    </w:p>
    <w:p w14:paraId="4076C1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services on top of a single physical network by relying on</w:t>
      </w:r>
    </w:p>
    <w:p w14:paraId="26F47FC7" w14:textId="114D3C1D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compliant </w:t>
      </w:r>
      <w:ins w:id="24" w:author="Tarek Saad" w:date="2021-11-22T13:47:00Z">
        <w:r w:rsidR="00D5568C">
          <w:rPr>
            <w:rFonts w:ascii="Courier New" w:hAnsi="Courier New" w:cs="Courier New"/>
            <w:lang w:val="en-US"/>
          </w:rPr>
          <w:t xml:space="preserve">domains and </w:t>
        </w:r>
      </w:ins>
      <w:r w:rsidRPr="00D260B7">
        <w:rPr>
          <w:rFonts w:ascii="Courier New" w:hAnsi="Courier New" w:cs="Courier New"/>
          <w:lang w:val="en-US"/>
        </w:rPr>
        <w:t xml:space="preserve">nodes to </w:t>
      </w:r>
      <w:del w:id="25" w:author="Tarek Saad" w:date="2021-11-22T13:49:00Z">
        <w:r w:rsidRPr="00D260B7" w:rsidDel="00D5568C">
          <w:rPr>
            <w:rFonts w:ascii="Courier New" w:hAnsi="Courier New" w:cs="Courier New"/>
            <w:lang w:val="en-US"/>
          </w:rPr>
          <w:delText xml:space="preserve">apply </w:delText>
        </w:r>
      </w:del>
      <w:ins w:id="26" w:author="Tarek Saad" w:date="2021-11-22T13:49:00Z">
        <w:r w:rsidR="00D5568C">
          <w:rPr>
            <w:rFonts w:ascii="Courier New" w:hAnsi="Courier New" w:cs="Courier New"/>
            <w:lang w:val="en-US"/>
          </w:rPr>
          <w:t>provide</w:t>
        </w:r>
        <w:r w:rsidR="00D5568C" w:rsidRPr="00D260B7">
          <w:rPr>
            <w:rFonts w:ascii="Courier New" w:hAnsi="Courier New" w:cs="Courier New"/>
            <w:lang w:val="en-US"/>
          </w:rPr>
          <w:t xml:space="preserve"> </w:t>
        </w:r>
      </w:ins>
      <w:r w:rsidRPr="00D260B7">
        <w:rPr>
          <w:rFonts w:ascii="Courier New" w:hAnsi="Courier New" w:cs="Courier New"/>
          <w:lang w:val="en-US"/>
        </w:rPr>
        <w:t>specific forwarding treatment (scheduling</w:t>
      </w:r>
    </w:p>
    <w:p w14:paraId="0CD6CDA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drop policy) on</w:t>
      </w:r>
      <w:del w:id="27" w:author="Tarek Saad" w:date="2021-11-22T13:49:00Z">
        <w:r w:rsidRPr="00D260B7" w:rsidDel="00D5568C">
          <w:rPr>
            <w:rFonts w:ascii="Courier New" w:hAnsi="Courier New" w:cs="Courier New"/>
            <w:lang w:val="en-US"/>
          </w:rPr>
          <w:delText xml:space="preserve"> </w:delText>
        </w:r>
      </w:del>
      <w:r w:rsidRPr="00D260B7">
        <w:rPr>
          <w:rFonts w:ascii="Courier New" w:hAnsi="Courier New" w:cs="Courier New"/>
          <w:lang w:val="en-US"/>
        </w:rPr>
        <w:t>to packets that carry the respective Diffserv</w:t>
      </w:r>
    </w:p>
    <w:p w14:paraId="279B9F9D" w14:textId="05D97808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code point.</w:t>
      </w:r>
      <w:commentRangeEnd w:id="22"/>
      <w:r w:rsidR="00617215" w:rsidRPr="00D260B7">
        <w:rPr>
          <w:rStyle w:val="CommentReference"/>
          <w:rFonts w:asciiTheme="minorHAnsi" w:hAnsiTheme="minorHAnsi"/>
          <w:lang w:val="en-US"/>
          <w:rPrChange w:id="2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2"/>
      </w:r>
      <w:commentRangeEnd w:id="23"/>
      <w:r w:rsidR="00C828CF" w:rsidRPr="00D260B7">
        <w:rPr>
          <w:rStyle w:val="CommentReference"/>
          <w:rFonts w:asciiTheme="minorHAnsi" w:hAnsiTheme="minorHAnsi"/>
          <w:lang w:val="en-US"/>
          <w:rPrChange w:id="2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3"/>
      </w:r>
      <w:r w:rsidRPr="00D260B7">
        <w:rPr>
          <w:rFonts w:ascii="Courier New" w:hAnsi="Courier New" w:cs="Courier New"/>
          <w:lang w:val="en-US"/>
        </w:rPr>
        <w:t xml:space="preserve">  This document adopts </w:t>
      </w:r>
      <w:ins w:id="30" w:author="BOUCADAIR Mohamed INNOV/NET" w:date="2021-11-17T08:47:00Z">
        <w:r w:rsidR="00AF0480" w:rsidRPr="00D260B7">
          <w:rPr>
            <w:rFonts w:ascii="Courier New" w:hAnsi="Courier New" w:cs="Courier New"/>
            <w:lang w:val="en-US"/>
          </w:rPr>
          <w:t xml:space="preserve">a similar approach to </w:t>
        </w:r>
      </w:ins>
      <w:del w:id="31" w:author="Tarek Saad" w:date="2021-11-22T13:52:00Z">
        <w:r w:rsidRPr="00D260B7" w:rsidDel="00D5568C">
          <w:rPr>
            <w:rFonts w:ascii="Courier New" w:hAnsi="Courier New" w:cs="Courier New"/>
            <w:lang w:val="en-US"/>
          </w:rPr>
          <w:delText xml:space="preserve">the </w:delText>
        </w:r>
      </w:del>
      <w:r w:rsidRPr="00D260B7">
        <w:rPr>
          <w:rFonts w:ascii="Courier New" w:hAnsi="Courier New" w:cs="Courier New"/>
          <w:lang w:val="en-US"/>
        </w:rPr>
        <w:t xml:space="preserve">Diffserv </w:t>
      </w:r>
      <w:del w:id="32" w:author="BOUCADAIR Mohamed INNOV/NET" w:date="2021-11-17T08:48:00Z">
        <w:r w:rsidRPr="00D260B7" w:rsidDel="00AF0480">
          <w:rPr>
            <w:rFonts w:ascii="Courier New" w:hAnsi="Courier New" w:cs="Courier New"/>
            <w:lang w:val="en-US"/>
          </w:rPr>
          <w:delText xml:space="preserve">principles </w:delText>
        </w:r>
      </w:del>
      <w:r w:rsidRPr="00D260B7">
        <w:rPr>
          <w:rFonts w:ascii="Courier New" w:hAnsi="Courier New" w:cs="Courier New"/>
          <w:lang w:val="en-US"/>
        </w:rPr>
        <w:t>and</w:t>
      </w:r>
    </w:p>
    <w:p w14:paraId="7741933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proposes a scalable approach to realize network slicing in IP/MPLS</w:t>
      </w:r>
    </w:p>
    <w:p w14:paraId="29B9441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networks.  The solution does not mandate Diffserv to be enabled in</w:t>
      </w:r>
    </w:p>
    <w:p w14:paraId="4375756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 to provide a specific forwarding treatment, but can co-</w:t>
      </w:r>
    </w:p>
    <w:p w14:paraId="0C26BF5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exist with and complement it when enabled.</w:t>
      </w:r>
    </w:p>
    <w:p w14:paraId="458790A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CC415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Status of This Memo</w:t>
      </w:r>
    </w:p>
    <w:p w14:paraId="096886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9EED4A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2A606EF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provisions of BCP 78 and BCP 79.</w:t>
      </w:r>
    </w:p>
    <w:p w14:paraId="508D0B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E0AF2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505B40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6D730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87AE9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E4F46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25435B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39DC17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3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34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 [Page 1]</w:t>
      </w:r>
    </w:p>
    <w:p w14:paraId="4613C21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5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36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7F0A51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49E20D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02E9C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74943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70A8571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0522CFD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238BD1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45ED51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C4985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6B928BA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7004B34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7F5E7F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6749D5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69635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Internet-Draft will expire on 20 May 2022.</w:t>
      </w:r>
    </w:p>
    <w:p w14:paraId="1B95BE5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AB39B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Copyright Notice</w:t>
      </w:r>
    </w:p>
    <w:p w14:paraId="375693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F562B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Copyright (c) 2021 IETF Trust and the persons identified as the</w:t>
      </w:r>
    </w:p>
    <w:p w14:paraId="77D0C72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1F74758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1CDF1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64AEB2F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1D15B7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653DF0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143BF8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5BB4891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extracted from this document must include Simplified BSD License text</w:t>
      </w:r>
    </w:p>
    <w:p w14:paraId="37FC07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as described in Section 4.e of the Trust Legal Provisions and are</w:t>
      </w:r>
    </w:p>
    <w:p w14:paraId="5AC24D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provided without warranty as described in the Simplified BSD License.</w:t>
      </w:r>
    </w:p>
    <w:p w14:paraId="6B15D8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02F280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Table of Contents</w:t>
      </w:r>
    </w:p>
    <w:p w14:paraId="6C1F762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E0569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1.  Introduction  . . . . . . . . . . . . . . . . . . . . . . . .   3</w:t>
      </w:r>
    </w:p>
    <w:p w14:paraId="00B996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1.1.  Terminology . . . . . . . . . . . . . . . . . . . . . . .   5</w:t>
      </w:r>
    </w:p>
    <w:p w14:paraId="6AD3485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1.2.  Acronyms and Abbreviations  . . . . . . . . . . . . . . .   6</w:t>
      </w:r>
    </w:p>
    <w:p w14:paraId="468B2C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2.  Network Resource Slicing Membership . . . . . . . . . . . . .   7</w:t>
      </w:r>
    </w:p>
    <w:p w14:paraId="6444F80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3.  IETF Network Slice Realization  . . . . . . . . . . . . . . .   7</w:t>
      </w:r>
    </w:p>
    <w:p w14:paraId="44EBBA9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3.1.  Network Topology Filters  . . . . . . . . . . . . . . . .   9</w:t>
      </w:r>
    </w:p>
    <w:p w14:paraId="22615C5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3.2.  IETF Network Slice Service Request  . . . . . . . . . . .   9</w:t>
      </w:r>
    </w:p>
    <w:p w14:paraId="0C1F4A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3.3.  Slice-Flow Aggregation Mapping  . . . . . . . . . . . . .   9</w:t>
      </w:r>
    </w:p>
    <w:p w14:paraId="27843C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3.4.  Path Placement over Slice-Flow Aggregate Topology . . . .  10</w:t>
      </w:r>
    </w:p>
    <w:p w14:paraId="16FF0D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3.5.  NRP Policy Installation . . . . . . . . . . . . . . . . .  10</w:t>
      </w:r>
    </w:p>
    <w:p w14:paraId="51BFE7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3.6.  Path Instantiation  . . . . . . . . . . . . . . . . . . .  10</w:t>
      </w:r>
    </w:p>
    <w:p w14:paraId="4A1D34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3.7.  Service Mapping . . . . . . . . . . . . . . . . . . . . .  10</w:t>
      </w:r>
    </w:p>
    <w:p w14:paraId="5D61FA0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3.8.  Network Slice-Flow Aggregate Relationships  . . . . . . .  11</w:t>
      </w:r>
    </w:p>
    <w:p w14:paraId="12C2110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4.  Network Resource Partition Modes  . . . . . . . . . . . . . .  11</w:t>
      </w:r>
    </w:p>
    <w:p w14:paraId="3A13E0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4.1.  Data plane Network Resource Partition Mode  . . . . . . .  12</w:t>
      </w:r>
    </w:p>
    <w:p w14:paraId="2790007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4.2.  Control Plane Network Resource Partition Mode . . . . . .  12</w:t>
      </w:r>
    </w:p>
    <w:p w14:paraId="5A6F05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4.3.  Data and Control Plane Network Resource Partition Mode  .  14</w:t>
      </w:r>
    </w:p>
    <w:p w14:paraId="702E82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5.  Network Resource Partition Instantiation  . . . . . . . . . .  15</w:t>
      </w:r>
    </w:p>
    <w:p w14:paraId="4346CE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5.1.  NRP Policy Definition . . . . . . . . . . . . . . . . . .  15</w:t>
      </w:r>
    </w:p>
    <w:p w14:paraId="0E5BA0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5.1.1.  Network Resource Partition Data Plane Selector  . . .  16</w:t>
      </w:r>
    </w:p>
    <w:p w14:paraId="6C2D83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914BEC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BE7C3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538F68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 [Page 2]</w:t>
      </w:r>
    </w:p>
    <w:p w14:paraId="1556D2A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3EDBB47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DA83A9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9DC6D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85430C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5.1.2.  Network Resource Partition Resource Reservation . . .  19</w:t>
      </w:r>
    </w:p>
    <w:p w14:paraId="00E04A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5.1.3.  Network Resource Partition Per Hop Behavior . . . . .  20</w:t>
      </w:r>
    </w:p>
    <w:p w14:paraId="379D25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5.1.4.  Network Resource Partition Topology . . . . . . . . .  21</w:t>
      </w:r>
    </w:p>
    <w:p w14:paraId="22BC9BA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5.2.  Network Resource Partition Boundary . . . . . . . . . . .  21</w:t>
      </w:r>
    </w:p>
    <w:p w14:paraId="38ACF1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5.2.1.  Network Resource Partition Edge Nodes . . . . . . . .  21</w:t>
      </w:r>
    </w:p>
    <w:p w14:paraId="5DBF30D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5.2.2.  Network Resource Partition Interior Nodes . . . . . .  22</w:t>
      </w:r>
    </w:p>
    <w:p w14:paraId="0AC08EA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5.2.3.  Network Resource Partition Incapable Nodes  . . . . .  22</w:t>
      </w:r>
    </w:p>
    <w:p w14:paraId="182D768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5.2.4.  Combining Network Resource Partition Modes  . . . . .  23</w:t>
      </w:r>
    </w:p>
    <w:p w14:paraId="23282A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5.3.  Mapping Traffic on Slice-Flow Aggregates  . . . . . . . .  24</w:t>
      </w:r>
    </w:p>
    <w:p w14:paraId="570292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6.  Path Selection and Instantiation  . . . . . . . . . . . . . .  24</w:t>
      </w:r>
    </w:p>
    <w:p w14:paraId="18CC1C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6.1.  Applicability of Path Selection to Slice-Flow</w:t>
      </w:r>
    </w:p>
    <w:p w14:paraId="69605C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Aggregates  . . . . . . . . . . . . . . . . . . . . . . .  24</w:t>
      </w:r>
    </w:p>
    <w:p w14:paraId="30D623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6.2.  Applicability of Path Control Technologies to Slice-Flow</w:t>
      </w:r>
    </w:p>
    <w:p w14:paraId="22173A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Aggregates  . . . . . . . . . . . . . . . . . . . . . . .  25</w:t>
      </w:r>
    </w:p>
    <w:p w14:paraId="703D041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6.2.1.  RSVP-TE Based Slice-Flow Aggregate Paths  . . . . . .  25</w:t>
      </w:r>
    </w:p>
    <w:p w14:paraId="6FD1FC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6.2.2.  SR Based Slice-Flow Aggregate Paths . . . . . . . . .  25</w:t>
      </w:r>
    </w:p>
    <w:p w14:paraId="65C462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7.  Network Resource Partition Protocol Extensions  . . . . . . .  26</w:t>
      </w:r>
    </w:p>
    <w:p w14:paraId="39F92C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8.  IANA Considerations . . . . . . . . . . . . . . . . . . . . .  26</w:t>
      </w:r>
    </w:p>
    <w:p w14:paraId="271DC3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9.  Security Considerations . . . . . . . . . . . . . . . . . . .  27</w:t>
      </w:r>
    </w:p>
    <w:p w14:paraId="3BF142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10. Acknowledgement . . . . . . . . . . . . . . . . . . . . . . .  27</w:t>
      </w:r>
    </w:p>
    <w:p w14:paraId="318A0F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11. Contributors  . . . . . . . . . . . . . . . . . . . . . . . .  27</w:t>
      </w:r>
    </w:p>
    <w:p w14:paraId="1885F35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12. References  . . . . . . . . . . . . . . . . . . . . . . . . .  28</w:t>
      </w:r>
    </w:p>
    <w:p w14:paraId="65D553B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12.1.  Normative References . . . . . . . . . . . . . . . . . .  28</w:t>
      </w:r>
    </w:p>
    <w:p w14:paraId="43FA01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12.2.  Informative References . . . . . . . . . . . . . . . . .  30</w:t>
      </w:r>
    </w:p>
    <w:p w14:paraId="6924F42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Authors' Addresses  . . . . . . . . . . . . . . . . . . . . . . .  31</w:t>
      </w:r>
    </w:p>
    <w:p w14:paraId="49B6BF8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2DF601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1.  Introduction</w:t>
      </w:r>
    </w:p>
    <w:p w14:paraId="4E75F9F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F04627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slicing allows a Service Provider to create </w:t>
      </w:r>
      <w:del w:id="37" w:author="BOUCADAIR Mohamed INNOV/NET" w:date="2021-11-17T08:39:00Z">
        <w:r w:rsidRPr="00D260B7" w:rsidDel="00617215">
          <w:rPr>
            <w:rFonts w:ascii="Courier New" w:hAnsi="Courier New" w:cs="Courier New"/>
            <w:lang w:val="en-US"/>
          </w:rPr>
          <w:delText>independent and</w:delText>
        </w:r>
      </w:del>
    </w:p>
    <w:p w14:paraId="06431E6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logical networks on top of a common or shared physical network</w:t>
      </w:r>
    </w:p>
    <w:p w14:paraId="57F1B90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infrastructure.  Such network slices can be offered to customers or</w:t>
      </w:r>
    </w:p>
    <w:p w14:paraId="6F53D4B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used internally by the Service Provider to </w:t>
      </w:r>
      <w:del w:id="38" w:author="BOUCADAIR Mohamed INNOV/NET" w:date="2021-11-17T08:49:00Z">
        <w:r w:rsidRPr="00D260B7" w:rsidDel="004D5646">
          <w:rPr>
            <w:rFonts w:ascii="Courier New" w:hAnsi="Courier New" w:cs="Courier New"/>
            <w:lang w:val="en-US"/>
          </w:rPr>
          <w:delText xml:space="preserve">facilitate or </w:delText>
        </w:r>
      </w:del>
      <w:r w:rsidRPr="00D260B7">
        <w:rPr>
          <w:rFonts w:ascii="Courier New" w:hAnsi="Courier New" w:cs="Courier New"/>
          <w:lang w:val="en-US"/>
        </w:rPr>
        <w:t>enhance</w:t>
      </w:r>
    </w:p>
    <w:p w14:paraId="7E14AA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</w:t>
      </w:r>
      <w:ins w:id="39" w:author="BOUCADAIR Mohamed INNOV/NET" w:date="2021-11-17T08:39:00Z">
        <w:r w:rsidR="00617215" w:rsidRPr="00D260B7">
          <w:rPr>
            <w:rFonts w:ascii="Courier New" w:hAnsi="Courier New" w:cs="Courier New"/>
            <w:lang w:val="en-US"/>
          </w:rPr>
          <w:t xml:space="preserve"> delivery of the</w:t>
        </w:r>
      </w:ins>
      <w:r w:rsidRPr="00D260B7">
        <w:rPr>
          <w:rFonts w:ascii="Courier New" w:hAnsi="Courier New" w:cs="Courier New"/>
          <w:lang w:val="en-US"/>
        </w:rPr>
        <w:t>ir service offerings.  A Service Provider can also use network</w:t>
      </w:r>
    </w:p>
    <w:p w14:paraId="79D357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slicing to </w:t>
      </w:r>
      <w:del w:id="40" w:author="BOUCADAIR Mohamed INNOV/NET" w:date="2021-11-17T08:39:00Z">
        <w:r w:rsidRPr="00D260B7" w:rsidDel="00617215">
          <w:rPr>
            <w:rFonts w:ascii="Courier New" w:hAnsi="Courier New" w:cs="Courier New"/>
            <w:lang w:val="en-US"/>
          </w:rPr>
          <w:delText xml:space="preserve">structure and </w:delText>
        </w:r>
      </w:del>
      <w:r w:rsidRPr="00D260B7">
        <w:rPr>
          <w:rFonts w:ascii="Courier New" w:hAnsi="Courier New" w:cs="Courier New"/>
          <w:lang w:val="en-US"/>
        </w:rPr>
        <w:t>organize the elements of its infrastructure.</w:t>
      </w:r>
    </w:p>
    <w:p w14:paraId="3BE3C540" w14:textId="5BD8129D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document provides a </w:t>
      </w:r>
      <w:commentRangeStart w:id="41"/>
      <w:commentRangeStart w:id="42"/>
      <w:r w:rsidRPr="00D260B7">
        <w:rPr>
          <w:rFonts w:ascii="Courier New" w:hAnsi="Courier New" w:cs="Courier New"/>
          <w:lang w:val="en-US"/>
        </w:rPr>
        <w:t xml:space="preserve">path control technology </w:t>
      </w:r>
      <w:ins w:id="43" w:author="Tarek Saad" w:date="2021-11-22T13:57:00Z">
        <w:r w:rsidR="00F44B0D">
          <w:rPr>
            <w:rFonts w:ascii="Courier New" w:hAnsi="Courier New" w:cs="Courier New"/>
            <w:lang w:val="en-US"/>
          </w:rPr>
          <w:t>(e.g., RSVP, SR</w:t>
        </w:r>
      </w:ins>
      <w:ins w:id="44" w:author="Tarek Saad" w:date="2021-11-22T15:27:00Z">
        <w:r w:rsidR="00553A81">
          <w:rPr>
            <w:rFonts w:ascii="Courier New" w:hAnsi="Courier New" w:cs="Courier New"/>
            <w:lang w:val="en-US"/>
          </w:rPr>
          <w:t>, or o</w:t>
        </w:r>
      </w:ins>
      <w:ins w:id="45" w:author="Tarek Saad" w:date="2021-11-22T15:28:00Z">
        <w:r w:rsidR="00553A81">
          <w:rPr>
            <w:rFonts w:ascii="Courier New" w:hAnsi="Courier New" w:cs="Courier New"/>
            <w:lang w:val="en-US"/>
          </w:rPr>
          <w:t>ther</w:t>
        </w:r>
      </w:ins>
      <w:ins w:id="46" w:author="Tarek Saad" w:date="2021-11-22T13:57:00Z">
        <w:r w:rsidR="00F44B0D">
          <w:rPr>
            <w:rFonts w:ascii="Courier New" w:hAnsi="Courier New" w:cs="Courier New"/>
            <w:lang w:val="en-US"/>
          </w:rPr>
          <w:t>)</w:t>
        </w:r>
        <w:r w:rsidR="00EF023F">
          <w:rPr>
            <w:rFonts w:ascii="Courier New" w:hAnsi="Courier New" w:cs="Courier New"/>
            <w:lang w:val="en-US"/>
          </w:rPr>
          <w:t xml:space="preserve"> </w:t>
        </w:r>
      </w:ins>
      <w:r w:rsidRPr="00D260B7">
        <w:rPr>
          <w:rFonts w:ascii="Courier New" w:hAnsi="Courier New" w:cs="Courier New"/>
          <w:lang w:val="en-US"/>
        </w:rPr>
        <w:t xml:space="preserve">agnostic </w:t>
      </w:r>
      <w:commentRangeEnd w:id="41"/>
      <w:r w:rsidR="004D5646" w:rsidRPr="00D260B7">
        <w:rPr>
          <w:rStyle w:val="CommentReference"/>
          <w:rFonts w:asciiTheme="minorHAnsi" w:hAnsiTheme="minorHAnsi"/>
          <w:lang w:val="en-US"/>
          <w:rPrChange w:id="47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1"/>
      </w:r>
      <w:commentRangeEnd w:id="42"/>
      <w:r w:rsidR="005214DA" w:rsidRPr="00D260B7">
        <w:rPr>
          <w:rStyle w:val="CommentReference"/>
          <w:rFonts w:asciiTheme="minorHAnsi" w:hAnsiTheme="minorHAnsi"/>
          <w:lang w:val="en-US"/>
          <w:rPrChange w:id="4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2"/>
      </w:r>
      <w:r w:rsidRPr="00D260B7">
        <w:rPr>
          <w:rFonts w:ascii="Courier New" w:hAnsi="Courier New" w:cs="Courier New"/>
          <w:lang w:val="en-US"/>
        </w:rPr>
        <w:t>solution</w:t>
      </w:r>
    </w:p>
    <w:p w14:paraId="71D66BE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that a Service Provider can deploy to realize network slicing in IP/</w:t>
      </w:r>
    </w:p>
    <w:p w14:paraId="49F714A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MPLS networks.</w:t>
      </w:r>
    </w:p>
    <w:p w14:paraId="26DF1A8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808EC0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[I-D.ietf-teas-ietf-network-slices] </w:t>
      </w:r>
      <w:del w:id="49" w:author="BOUCADAIR Mohamed INNOV/NET" w:date="2021-11-17T08:51:00Z">
        <w:r w:rsidRPr="00D260B7" w:rsidDel="004D5646">
          <w:rPr>
            <w:rFonts w:ascii="Courier New" w:hAnsi="Courier New" w:cs="Courier New"/>
            <w:lang w:val="en-US"/>
          </w:rPr>
          <w:delText xml:space="preserve">specifies </w:delText>
        </w:r>
      </w:del>
      <w:ins w:id="50" w:author="BOUCADAIR Mohamed INNOV/NET" w:date="2021-11-17T08:51:00Z">
        <w:r w:rsidR="004D5646" w:rsidRPr="00D260B7">
          <w:rPr>
            <w:rFonts w:ascii="Courier New" w:hAnsi="Courier New" w:cs="Courier New"/>
            <w:lang w:val="en-US"/>
          </w:rPr>
          <w:t xml:space="preserve">provides </w:t>
        </w:r>
      </w:ins>
      <w:r w:rsidRPr="00D260B7">
        <w:rPr>
          <w:rFonts w:ascii="Courier New" w:hAnsi="Courier New" w:cs="Courier New"/>
          <w:lang w:val="en-US"/>
        </w:rPr>
        <w:t>the definition of a</w:t>
      </w:r>
    </w:p>
    <w:p w14:paraId="6952C91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slice </w:t>
      </w:r>
      <w:del w:id="51" w:author="BOUCADAIR Mohamed INNOV/NET" w:date="2021-11-17T08:52:00Z">
        <w:r w:rsidRPr="00D260B7" w:rsidDel="00B772B7">
          <w:rPr>
            <w:rFonts w:ascii="Courier New" w:hAnsi="Courier New" w:cs="Courier New"/>
            <w:lang w:val="en-US"/>
          </w:rPr>
          <w:delText xml:space="preserve">for use within the IETF </w:delText>
        </w:r>
      </w:del>
      <w:r w:rsidRPr="00D260B7">
        <w:rPr>
          <w:rFonts w:ascii="Courier New" w:hAnsi="Courier New" w:cs="Courier New"/>
          <w:lang w:val="en-US"/>
        </w:rPr>
        <w:t>and discusses the general</w:t>
      </w:r>
    </w:p>
    <w:p w14:paraId="27F952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framework for requesting and operating IETF Network Slices, their</w:t>
      </w:r>
    </w:p>
    <w:p w14:paraId="22D7DAE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characteristics, and the necessary system components and interfaces.</w:t>
      </w:r>
    </w:p>
    <w:p w14:paraId="4DF56B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It also discusses the function of an IETF Network Slice Controller</w:t>
      </w:r>
    </w:p>
    <w:p w14:paraId="5B2994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the requirements on its northbound and southbound interfaces.</w:t>
      </w:r>
    </w:p>
    <w:p w14:paraId="6537550D" w14:textId="7A700CC0" w:rsidR="00E320AD" w:rsidRDefault="00E320AD" w:rsidP="008B1D60">
      <w:pPr>
        <w:pStyle w:val="PlainText"/>
        <w:rPr>
          <w:ins w:id="52" w:author="Tarek Saad" w:date="2021-11-22T14:00:00Z"/>
          <w:rFonts w:ascii="Courier New" w:hAnsi="Courier New" w:cs="Courier New"/>
          <w:lang w:val="en-US"/>
        </w:rPr>
      </w:pPr>
    </w:p>
    <w:p w14:paraId="37A62A6C" w14:textId="6983EE57" w:rsidR="00076186" w:rsidRDefault="00076186" w:rsidP="008B1D60">
      <w:pPr>
        <w:pStyle w:val="PlainText"/>
        <w:rPr>
          <w:ins w:id="53" w:author="Tarek Saad" w:date="2021-11-22T14:00:00Z"/>
          <w:rFonts w:ascii="Courier New" w:hAnsi="Courier New" w:cs="Courier New"/>
          <w:lang w:val="en-US"/>
        </w:rPr>
      </w:pPr>
    </w:p>
    <w:p w14:paraId="3CA3CFFA" w14:textId="77777777" w:rsidR="00076186" w:rsidRPr="00D260B7" w:rsidRDefault="00076186" w:rsidP="008B1D60">
      <w:pPr>
        <w:pStyle w:val="PlainText"/>
        <w:rPr>
          <w:rFonts w:ascii="Courier New" w:hAnsi="Courier New" w:cs="Courier New"/>
          <w:lang w:val="en-US"/>
        </w:rPr>
      </w:pPr>
    </w:p>
    <w:p w14:paraId="16C6C3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document introduces the notion of a </w:t>
      </w:r>
      <w:commentRangeStart w:id="54"/>
      <w:commentRangeStart w:id="55"/>
      <w:r w:rsidRPr="00D260B7">
        <w:rPr>
          <w:rFonts w:ascii="Courier New" w:hAnsi="Courier New" w:cs="Courier New"/>
          <w:lang w:val="en-US"/>
        </w:rPr>
        <w:t xml:space="preserve">Slice-Flow Aggregate </w:t>
      </w:r>
      <w:commentRangeEnd w:id="54"/>
      <w:r w:rsidR="00617215" w:rsidRPr="00D260B7">
        <w:rPr>
          <w:rStyle w:val="CommentReference"/>
          <w:rFonts w:asciiTheme="minorHAnsi" w:hAnsiTheme="minorHAnsi"/>
          <w:lang w:val="en-US"/>
          <w:rPrChange w:id="56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4"/>
      </w:r>
      <w:commentRangeEnd w:id="55"/>
      <w:r w:rsidR="00EF023F">
        <w:rPr>
          <w:rStyle w:val="CommentReference"/>
          <w:rFonts w:asciiTheme="minorHAnsi" w:hAnsiTheme="minorHAnsi"/>
        </w:rPr>
        <w:commentReference w:id="55"/>
      </w:r>
      <w:r w:rsidRPr="00D260B7">
        <w:rPr>
          <w:rFonts w:ascii="Courier New" w:hAnsi="Courier New" w:cs="Courier New"/>
          <w:lang w:val="en-US"/>
        </w:rPr>
        <w:t>which</w:t>
      </w:r>
    </w:p>
    <w:p w14:paraId="125D665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comprises of one of more </w:t>
      </w:r>
      <w:commentRangeStart w:id="57"/>
      <w:commentRangeStart w:id="58"/>
      <w:r w:rsidRPr="00D260B7">
        <w:rPr>
          <w:rFonts w:ascii="Courier New" w:hAnsi="Courier New" w:cs="Courier New"/>
          <w:lang w:val="en-US"/>
        </w:rPr>
        <w:t>IETF network slice traffic</w:t>
      </w:r>
      <w:commentRangeStart w:id="59"/>
      <w:commentRangeStart w:id="60"/>
      <w:r w:rsidRPr="00D260B7">
        <w:rPr>
          <w:rFonts w:ascii="Courier New" w:hAnsi="Courier New" w:cs="Courier New"/>
          <w:lang w:val="en-US"/>
        </w:rPr>
        <w:t xml:space="preserve"> streams</w:t>
      </w:r>
      <w:commentRangeEnd w:id="59"/>
      <w:r w:rsidR="00617215" w:rsidRPr="00D260B7">
        <w:rPr>
          <w:rStyle w:val="CommentReference"/>
          <w:rFonts w:asciiTheme="minorHAnsi" w:hAnsiTheme="minorHAnsi"/>
          <w:lang w:val="en-US"/>
          <w:rPrChange w:id="61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9"/>
      </w:r>
      <w:commentRangeEnd w:id="57"/>
      <w:commentRangeEnd w:id="58"/>
      <w:commentRangeEnd w:id="60"/>
      <w:r w:rsidR="00DA05F6" w:rsidRPr="00D260B7">
        <w:rPr>
          <w:rStyle w:val="CommentReference"/>
          <w:rFonts w:asciiTheme="minorHAnsi" w:hAnsiTheme="minorHAnsi"/>
          <w:lang w:val="en-US"/>
          <w:rPrChange w:id="62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60"/>
      </w:r>
      <w:r w:rsidR="000C323B" w:rsidRPr="00D260B7">
        <w:rPr>
          <w:rStyle w:val="CommentReference"/>
          <w:rFonts w:asciiTheme="minorHAnsi" w:hAnsiTheme="minorHAnsi"/>
          <w:lang w:val="en-US"/>
          <w:rPrChange w:id="63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7"/>
      </w:r>
      <w:r w:rsidR="004E25CC">
        <w:rPr>
          <w:rStyle w:val="CommentReference"/>
          <w:rFonts w:asciiTheme="minorHAnsi" w:hAnsiTheme="minorHAnsi"/>
        </w:rPr>
        <w:commentReference w:id="58"/>
      </w:r>
      <w:r w:rsidRPr="00D260B7">
        <w:rPr>
          <w:rFonts w:ascii="Courier New" w:hAnsi="Courier New" w:cs="Courier New"/>
          <w:lang w:val="en-US"/>
        </w:rPr>
        <w:t>.  It also</w:t>
      </w:r>
    </w:p>
    <w:p w14:paraId="29AA457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describes the Network Resource Partition (NRP) and the NRP Policy</w:t>
      </w:r>
    </w:p>
    <w:p w14:paraId="0436A95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00B254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6A2EBB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33A99A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4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5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 [Page 3]</w:t>
      </w:r>
    </w:p>
    <w:p w14:paraId="6A25C6B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7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4645C1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D252B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5FFB2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D807FD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that can be used to instantiate control and data plane behaviors on</w:t>
      </w:r>
    </w:p>
    <w:p w14:paraId="15B484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select topological elements associated with the NRP that supports a</w:t>
      </w:r>
    </w:p>
    <w:p w14:paraId="495CC9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 - refer </w:t>
      </w:r>
      <w:ins w:id="68" w:author="BOUCADAIR Mohamed INNOV/NET" w:date="2021-11-17T09:04:00Z">
        <w:r w:rsidR="000C323B" w:rsidRPr="00D260B7">
          <w:rPr>
            <w:rFonts w:ascii="Courier New" w:hAnsi="Courier New" w:cs="Courier New"/>
            <w:lang w:val="en-US"/>
          </w:rPr>
          <w:t xml:space="preserve">to </w:t>
        </w:r>
      </w:ins>
      <w:r w:rsidRPr="00D260B7">
        <w:rPr>
          <w:rFonts w:ascii="Courier New" w:hAnsi="Courier New" w:cs="Courier New"/>
          <w:lang w:val="en-US"/>
        </w:rPr>
        <w:t>Section 5.1 for further details.</w:t>
      </w:r>
    </w:p>
    <w:p w14:paraId="07A627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C4E68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IETF Network Slice Controller is responsible for the aggregation</w:t>
      </w:r>
    </w:p>
    <w:p w14:paraId="36F9B88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of multiple IETF network </w:t>
      </w:r>
      <w:r w:rsidRPr="004A65BD">
        <w:rPr>
          <w:rFonts w:ascii="Courier New" w:hAnsi="Courier New" w:cs="Courier New"/>
          <w:lang w:val="en-US"/>
        </w:rPr>
        <w:t>traffic streams</w:t>
      </w:r>
      <w:r w:rsidRPr="00D260B7">
        <w:rPr>
          <w:rFonts w:ascii="Courier New" w:hAnsi="Courier New" w:cs="Courier New"/>
          <w:lang w:val="en-US"/>
        </w:rPr>
        <w:t xml:space="preserve"> into a Slice-Flow Aggregate,</w:t>
      </w:r>
    </w:p>
    <w:p w14:paraId="2527C5D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for maintaining the mapping required between them.  The</w:t>
      </w:r>
    </w:p>
    <w:p w14:paraId="01DCA9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mechanisms used by the controller to determine the mapping of one or</w:t>
      </w:r>
    </w:p>
    <w:p w14:paraId="094E7EE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more IETF network slice to a Slice-Flow Aggregate are outside the</w:t>
      </w:r>
    </w:p>
    <w:p w14:paraId="2366AD8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scope of this document.  The focus of this document is on the</w:t>
      </w:r>
    </w:p>
    <w:p w14:paraId="351BBD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mechanisms required at the device level to address the requirements</w:t>
      </w:r>
    </w:p>
    <w:p w14:paraId="043220F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of network slicing in packet networks.</w:t>
      </w:r>
    </w:p>
    <w:p w14:paraId="1228754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526C03A" w14:textId="15F017D5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a Diff</w:t>
      </w:r>
      <w:ins w:id="69" w:author="Tarek Saad" w:date="2021-11-23T12:51:00Z">
        <w:r w:rsidR="005A3250">
          <w:rPr>
            <w:rFonts w:ascii="Courier New" w:hAnsi="Courier New" w:cs="Courier New"/>
            <w:lang w:val="en-US"/>
          </w:rPr>
          <w:t>serv</w:t>
        </w:r>
      </w:ins>
      <w:ins w:id="70" w:author="Tarek Saad" w:date="2021-11-23T15:51:00Z">
        <w:r w:rsidR="004A65BD" w:rsidRPr="00D260B7">
          <w:rPr>
            <w:rFonts w:ascii="Courier New" w:hAnsi="Courier New" w:cs="Courier New"/>
            <w:lang w:val="en-US"/>
          </w:rPr>
          <w:t xml:space="preserve"> end-to-end </w:t>
        </w:r>
      </w:ins>
      <w:del w:id="71" w:author="Tarek Saad" w:date="2021-11-23T12:51:00Z">
        <w:r w:rsidRPr="00D260B7" w:rsidDel="005A3250">
          <w:rPr>
            <w:rFonts w:ascii="Courier New" w:hAnsi="Courier New" w:cs="Courier New"/>
            <w:lang w:val="en-US"/>
          </w:rPr>
          <w:delText>erentiated</w:delText>
        </w:r>
      </w:del>
      <w:r w:rsidRPr="00D260B7">
        <w:rPr>
          <w:rFonts w:ascii="Courier New" w:hAnsi="Courier New" w:cs="Courier New"/>
          <w:lang w:val="en-US"/>
        </w:rPr>
        <w:t xml:space="preserve"> </w:t>
      </w:r>
      <w:del w:id="72" w:author="Tarek Saad" w:date="2021-11-23T12:51:00Z">
        <w:r w:rsidRPr="00D260B7" w:rsidDel="005A3250">
          <w:rPr>
            <w:rFonts w:ascii="Courier New" w:hAnsi="Courier New" w:cs="Courier New"/>
            <w:lang w:val="en-US"/>
          </w:rPr>
          <w:delText xml:space="preserve">Service </w:delText>
        </w:r>
      </w:del>
      <w:r w:rsidRPr="00D260B7">
        <w:rPr>
          <w:rFonts w:ascii="Courier New" w:hAnsi="Courier New" w:cs="Courier New"/>
          <w:lang w:val="en-US"/>
        </w:rPr>
        <w:t>(</w:t>
      </w:r>
      <w:del w:id="73" w:author="Tarek Saad" w:date="2021-11-23T12:51:00Z">
        <w:r w:rsidRPr="00D260B7" w:rsidDel="005A3250">
          <w:rPr>
            <w:rFonts w:ascii="Courier New" w:hAnsi="Courier New" w:cs="Courier New"/>
            <w:lang w:val="en-US"/>
          </w:rPr>
          <w:delText>Diffserv</w:delText>
        </w:r>
      </w:del>
      <w:ins w:id="74" w:author="Tarek Saad" w:date="2021-11-23T12:51:00Z">
        <w:r w:rsidR="005A3250">
          <w:rPr>
            <w:rFonts w:ascii="Courier New" w:hAnsi="Courier New" w:cs="Courier New"/>
            <w:lang w:val="en-US"/>
          </w:rPr>
          <w:t>DS</w:t>
        </w:r>
      </w:ins>
      <w:r w:rsidRPr="00D260B7">
        <w:rPr>
          <w:rFonts w:ascii="Courier New" w:hAnsi="Courier New" w:cs="Courier New"/>
          <w:lang w:val="en-US"/>
        </w:rPr>
        <w:t>) domain [RFC2475], packets</w:t>
      </w:r>
    </w:p>
    <w:p w14:paraId="2AA934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requiring the same forwarding treatment (scheduling and drop policy)</w:t>
      </w:r>
    </w:p>
    <w:p w14:paraId="384055B2" w14:textId="580A905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are classified and marked with </w:t>
      </w:r>
      <w:ins w:id="75" w:author="Tarek Saad" w:date="2021-11-22T14:15:00Z">
        <w:r w:rsidR="00F32692">
          <w:rPr>
            <w:rFonts w:ascii="Courier New" w:hAnsi="Courier New" w:cs="Courier New"/>
            <w:lang w:val="en-US"/>
          </w:rPr>
          <w:t xml:space="preserve">the respective </w:t>
        </w:r>
      </w:ins>
      <w:ins w:id="76" w:author="Tarek Saad" w:date="2021-11-22T14:34:00Z">
        <w:r w:rsidR="00D76033">
          <w:rPr>
            <w:rFonts w:ascii="Courier New" w:hAnsi="Courier New" w:cs="Courier New"/>
            <w:lang w:val="en-US"/>
          </w:rPr>
          <w:t>Cla</w:t>
        </w:r>
      </w:ins>
      <w:ins w:id="77" w:author="Tarek Saad" w:date="2021-11-22T14:35:00Z">
        <w:r w:rsidR="00D76033">
          <w:rPr>
            <w:rFonts w:ascii="Courier New" w:hAnsi="Courier New" w:cs="Courier New"/>
            <w:lang w:val="en-US"/>
          </w:rPr>
          <w:t>ss Selector (CS)</w:t>
        </w:r>
      </w:ins>
      <w:ins w:id="78" w:author="Tarek Saad" w:date="2021-11-23T13:14:00Z">
        <w:r w:rsidR="00AC466D">
          <w:rPr>
            <w:rFonts w:ascii="Courier New" w:hAnsi="Courier New" w:cs="Courier New"/>
            <w:lang w:val="en-US"/>
          </w:rPr>
          <w:t xml:space="preserve"> Codepoint</w:t>
        </w:r>
      </w:ins>
      <w:ins w:id="79" w:author="Tarek Saad" w:date="2021-11-23T13:16:00Z">
        <w:r w:rsidR="00AC466D">
          <w:rPr>
            <w:rFonts w:ascii="Courier New" w:hAnsi="Courier New" w:cs="Courier New"/>
            <w:lang w:val="en-US"/>
          </w:rPr>
          <w:t xml:space="preserve"> (or </w:t>
        </w:r>
      </w:ins>
      <w:del w:id="80" w:author="Tarek Saad" w:date="2021-11-22T14:14:00Z">
        <w:r w:rsidRPr="00D260B7" w:rsidDel="00F32692">
          <w:rPr>
            <w:rFonts w:ascii="Courier New" w:hAnsi="Courier New" w:cs="Courier New"/>
            <w:lang w:val="en-US"/>
          </w:rPr>
          <w:delText>a</w:delText>
        </w:r>
      </w:del>
      <w:ins w:id="81" w:author="Tarek Saad" w:date="2021-11-22T14:35:00Z">
        <w:r w:rsidR="00D76033">
          <w:rPr>
            <w:rFonts w:ascii="Courier New" w:hAnsi="Courier New" w:cs="Courier New"/>
            <w:lang w:val="en-US"/>
          </w:rPr>
          <w:t>the T</w:t>
        </w:r>
      </w:ins>
      <w:ins w:id="82" w:author="Tarek Saad" w:date="2021-11-22T21:11:00Z">
        <w:r w:rsidR="007D142E">
          <w:rPr>
            <w:rFonts w:ascii="Courier New" w:hAnsi="Courier New" w:cs="Courier New"/>
            <w:lang w:val="en-US"/>
          </w:rPr>
          <w:t xml:space="preserve">raffic </w:t>
        </w:r>
      </w:ins>
      <w:ins w:id="83" w:author="Tarek Saad" w:date="2021-11-22T14:35:00Z">
        <w:r w:rsidR="00D76033">
          <w:rPr>
            <w:rFonts w:ascii="Courier New" w:hAnsi="Courier New" w:cs="Courier New"/>
            <w:lang w:val="en-US"/>
          </w:rPr>
          <w:t>C</w:t>
        </w:r>
      </w:ins>
      <w:ins w:id="84" w:author="Tarek Saad" w:date="2021-11-22T21:11:00Z">
        <w:r w:rsidR="007D142E">
          <w:rPr>
            <w:rFonts w:ascii="Courier New" w:hAnsi="Courier New" w:cs="Courier New"/>
            <w:lang w:val="en-US"/>
          </w:rPr>
          <w:t>lass (TC) field</w:t>
        </w:r>
      </w:ins>
      <w:ins w:id="85" w:author="Tarek Saad" w:date="2021-11-22T14:35:00Z">
        <w:r w:rsidR="00D76033">
          <w:rPr>
            <w:rFonts w:ascii="Courier New" w:hAnsi="Courier New" w:cs="Courier New"/>
            <w:lang w:val="en-US"/>
          </w:rPr>
          <w:t xml:space="preserve"> for MPLS </w:t>
        </w:r>
      </w:ins>
      <w:ins w:id="86" w:author="Tarek Saad" w:date="2021-11-22T21:11:00Z">
        <w:r w:rsidR="007D142E">
          <w:rPr>
            <w:rFonts w:ascii="Courier New" w:hAnsi="Courier New" w:cs="Courier New"/>
            <w:lang w:val="en-US"/>
          </w:rPr>
          <w:t>packet</w:t>
        </w:r>
      </w:ins>
      <w:ins w:id="87" w:author="Tarek Saad" w:date="2021-11-23T13:16:00Z">
        <w:r w:rsidR="00AC466D">
          <w:rPr>
            <w:rFonts w:ascii="Courier New" w:hAnsi="Courier New" w:cs="Courier New"/>
            <w:lang w:val="en-US"/>
          </w:rPr>
          <w:t>s</w:t>
        </w:r>
      </w:ins>
      <w:ins w:id="88" w:author="Tarek Saad" w:date="2021-11-22T21:11:00Z">
        <w:r w:rsidR="007D142E">
          <w:rPr>
            <w:rFonts w:ascii="Courier New" w:hAnsi="Courier New" w:cs="Courier New"/>
            <w:lang w:val="en-US"/>
          </w:rPr>
          <w:t xml:space="preserve"> </w:t>
        </w:r>
      </w:ins>
      <w:ins w:id="89" w:author="Tarek Saad" w:date="2021-11-22T14:35:00Z">
        <w:r w:rsidR="00D76033">
          <w:rPr>
            <w:rFonts w:ascii="Courier New" w:hAnsi="Courier New" w:cs="Courier New"/>
            <w:lang w:val="en-US"/>
          </w:rPr>
          <w:t>[</w:t>
        </w:r>
      </w:ins>
      <w:ins w:id="90" w:author="Tarek Saad" w:date="2021-11-22T21:12:00Z">
        <w:r w:rsidR="00936B96">
          <w:rPr>
            <w:rFonts w:ascii="Courier New" w:hAnsi="Courier New" w:cs="Courier New"/>
            <w:lang w:val="en-US"/>
          </w:rPr>
          <w:t>RFC</w:t>
        </w:r>
        <w:r w:rsidR="009F1D66" w:rsidRPr="009F1D66">
          <w:rPr>
            <w:rFonts w:ascii="Courier New" w:hAnsi="Courier New" w:cs="Courier New"/>
            <w:lang w:val="en-US"/>
          </w:rPr>
          <w:t>5462</w:t>
        </w:r>
      </w:ins>
      <w:ins w:id="91" w:author="Tarek Saad" w:date="2021-11-22T14:35:00Z">
        <w:r w:rsidR="00D76033">
          <w:rPr>
            <w:rFonts w:ascii="Courier New" w:hAnsi="Courier New" w:cs="Courier New"/>
            <w:lang w:val="en-US"/>
          </w:rPr>
          <w:t>]</w:t>
        </w:r>
      </w:ins>
      <w:ins w:id="92" w:author="Tarek Saad" w:date="2021-11-23T13:16:00Z">
        <w:r w:rsidR="00AC466D">
          <w:rPr>
            <w:rFonts w:ascii="Courier New" w:hAnsi="Courier New" w:cs="Courier New"/>
            <w:lang w:val="en-US"/>
          </w:rPr>
          <w:t>)</w:t>
        </w:r>
      </w:ins>
      <w:ins w:id="93" w:author="Tarek Saad" w:date="2021-11-22T14:35:00Z">
        <w:r w:rsidR="00D76033">
          <w:rPr>
            <w:rFonts w:ascii="Courier New" w:hAnsi="Courier New" w:cs="Courier New"/>
            <w:lang w:val="en-US"/>
          </w:rPr>
          <w:t xml:space="preserve"> </w:t>
        </w:r>
      </w:ins>
      <w:del w:id="94" w:author="Tarek Saad" w:date="2021-11-22T14:14:00Z">
        <w:r w:rsidRPr="00D260B7" w:rsidDel="00F32692">
          <w:rPr>
            <w:rFonts w:ascii="Courier New" w:hAnsi="Courier New" w:cs="Courier New"/>
            <w:lang w:val="en-US"/>
          </w:rPr>
          <w:delText xml:space="preserve"> </w:delText>
        </w:r>
        <w:commentRangeStart w:id="95"/>
        <w:commentRangeStart w:id="96"/>
        <w:r w:rsidRPr="00D260B7" w:rsidDel="00F32692">
          <w:rPr>
            <w:rFonts w:ascii="Courier New" w:hAnsi="Courier New" w:cs="Courier New"/>
            <w:lang w:val="en-US"/>
          </w:rPr>
          <w:delText xml:space="preserve">Class Selector </w:delText>
        </w:r>
      </w:del>
      <w:commentRangeStart w:id="97"/>
      <w:ins w:id="98" w:author="BOUCADAIR Mohamed INNOV/NET" w:date="2021-11-17T09:09:00Z">
        <w:del w:id="99" w:author="Tarek Saad" w:date="2021-11-22T14:14:00Z">
          <w:r w:rsidR="000C323B" w:rsidRPr="004E25CC" w:rsidDel="00F32692">
            <w:rPr>
              <w:rFonts w:ascii="Courier New" w:hAnsi="Courier New" w:cs="Courier New"/>
              <w:strike/>
              <w:lang w:val="en-US"/>
              <w:rPrChange w:id="100" w:author="Tarek Saad" w:date="2021-11-22T14:10:00Z">
                <w:rPr>
                  <w:rFonts w:ascii="Courier New" w:hAnsi="Courier New" w:cs="Courier New"/>
                  <w:lang w:val="en-US"/>
                </w:rPr>
              </w:rPrChange>
            </w:rPr>
            <w:delText>C</w:delText>
          </w:r>
        </w:del>
      </w:ins>
      <w:ins w:id="101" w:author="BOUCADAIR Mohamed INNOV/NET" w:date="2021-11-17T08:40:00Z">
        <w:del w:id="102" w:author="Tarek Saad" w:date="2021-11-22T14:14:00Z">
          <w:r w:rsidR="00617215" w:rsidRPr="004E25CC" w:rsidDel="00F32692">
            <w:rPr>
              <w:rFonts w:ascii="Courier New" w:hAnsi="Courier New" w:cs="Courier New"/>
              <w:strike/>
              <w:lang w:val="en-US"/>
              <w:rPrChange w:id="103" w:author="Tarek Saad" w:date="2021-11-22T14:10:00Z">
                <w:rPr>
                  <w:rFonts w:ascii="Courier New" w:hAnsi="Courier New" w:cs="Courier New"/>
                  <w:lang w:val="en-US"/>
                </w:rPr>
              </w:rPrChange>
            </w:rPr>
            <w:delText>odepoint</w:delText>
          </w:r>
        </w:del>
      </w:ins>
      <w:del w:id="104" w:author="Tarek Saad" w:date="2021-11-22T14:14:00Z">
        <w:r w:rsidRPr="00D260B7" w:rsidDel="00F32692">
          <w:rPr>
            <w:rFonts w:ascii="Courier New" w:hAnsi="Courier New" w:cs="Courier New"/>
            <w:lang w:val="en-US"/>
          </w:rPr>
          <w:delText xml:space="preserve">(CS) </w:delText>
        </w:r>
        <w:commentRangeEnd w:id="95"/>
        <w:r w:rsidR="000C323B" w:rsidRPr="00D260B7" w:rsidDel="00F32692">
          <w:rPr>
            <w:rStyle w:val="CommentReference"/>
            <w:rFonts w:asciiTheme="minorHAnsi" w:hAnsiTheme="minorHAnsi"/>
            <w:lang w:val="en-US"/>
            <w:rPrChange w:id="105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95"/>
        </w:r>
        <w:commentRangeEnd w:id="96"/>
        <w:r w:rsidR="004E25CC" w:rsidDel="00F32692">
          <w:rPr>
            <w:rStyle w:val="CommentReference"/>
            <w:rFonts w:asciiTheme="minorHAnsi" w:hAnsiTheme="minorHAnsi"/>
          </w:rPr>
          <w:commentReference w:id="96"/>
        </w:r>
        <w:commentRangeEnd w:id="97"/>
        <w:r w:rsidR="004E25CC" w:rsidDel="00F32692">
          <w:rPr>
            <w:rStyle w:val="CommentReference"/>
            <w:rFonts w:asciiTheme="minorHAnsi" w:hAnsiTheme="minorHAnsi"/>
          </w:rPr>
          <w:commentReference w:id="97"/>
        </w:r>
      </w:del>
      <w:r w:rsidRPr="00D260B7">
        <w:rPr>
          <w:rFonts w:ascii="Courier New" w:hAnsi="Courier New" w:cs="Courier New"/>
          <w:lang w:val="en-US"/>
        </w:rPr>
        <w:t xml:space="preserve">at </w:t>
      </w:r>
      <w:ins w:id="106" w:author="Tarek Saad" w:date="2021-11-23T12:49:00Z">
        <w:r w:rsidR="005A3250">
          <w:rPr>
            <w:rFonts w:ascii="Courier New" w:hAnsi="Courier New" w:cs="Courier New"/>
            <w:lang w:val="en-US"/>
          </w:rPr>
          <w:t xml:space="preserve">the </w:t>
        </w:r>
      </w:ins>
      <w:ins w:id="107" w:author="Tarek Saad" w:date="2021-11-22T14:15:00Z">
        <w:r w:rsidR="00F32692">
          <w:rPr>
            <w:rFonts w:ascii="Courier New" w:hAnsi="Courier New" w:cs="Courier New"/>
            <w:lang w:val="en-US"/>
          </w:rPr>
          <w:t xml:space="preserve">DS </w:t>
        </w:r>
      </w:ins>
      <w:ins w:id="108" w:author="BOUCADAIR Mohamed INNOV/NET" w:date="2021-11-17T09:06:00Z">
        <w:del w:id="109" w:author="Tarek Saad" w:date="2021-11-22T14:15:00Z">
          <w:r w:rsidR="000C323B" w:rsidRPr="00D260B7" w:rsidDel="00F32692">
            <w:rPr>
              <w:rFonts w:ascii="Courier New" w:hAnsi="Courier New" w:cs="Courier New"/>
              <w:lang w:val="en-US"/>
            </w:rPr>
            <w:delText xml:space="preserve">Diffserv </w:delText>
          </w:r>
        </w:del>
      </w:ins>
      <w:r w:rsidRPr="00D260B7">
        <w:rPr>
          <w:rFonts w:ascii="Courier New" w:hAnsi="Courier New" w:cs="Courier New"/>
          <w:lang w:val="en-US"/>
        </w:rPr>
        <w:t>domain</w:t>
      </w:r>
    </w:p>
    <w:p w14:paraId="6382B977" w14:textId="66B4EB28" w:rsidR="00703C0C" w:rsidRPr="00703C0C" w:rsidRDefault="00E320AD">
      <w:pPr>
        <w:pStyle w:val="PlainText"/>
        <w:rPr>
          <w:ins w:id="110" w:author="Tarek Saad" w:date="2021-11-22T20:51:00Z"/>
          <w:rFonts w:ascii="Courier New" w:eastAsia="Times New Roman" w:hAnsi="Courier New" w:cs="Courier New"/>
          <w:color w:val="000000"/>
          <w:sz w:val="20"/>
          <w:szCs w:val="20"/>
          <w:lang w:val="en-CA"/>
        </w:rPr>
        <w:pPrChange w:id="111" w:author="Tarek Saad" w:date="2021-11-22T20:52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r w:rsidRPr="00D260B7">
        <w:rPr>
          <w:rFonts w:ascii="Courier New" w:hAnsi="Courier New" w:cs="Courier New"/>
          <w:lang w:val="en-US"/>
        </w:rPr>
        <w:t xml:space="preserve">   ingress nodes.  </w:t>
      </w:r>
      <w:ins w:id="112" w:author="Tarek Saad" w:date="2021-11-22T20:49:00Z">
        <w:r w:rsidR="00703C0C">
          <w:rPr>
            <w:rFonts w:ascii="Courier New" w:hAnsi="Courier New" w:cs="Courier New"/>
            <w:lang w:val="en-US"/>
          </w:rPr>
          <w:t>Such packets are said to belong to a</w:t>
        </w:r>
      </w:ins>
      <w:ins w:id="113" w:author="Tarek Saad" w:date="2021-11-22T20:50:00Z">
        <w:r w:rsidR="00703C0C">
          <w:rPr>
            <w:rFonts w:ascii="Courier New" w:hAnsi="Courier New" w:cs="Courier New"/>
            <w:lang w:val="en-US"/>
          </w:rPr>
          <w:t xml:space="preserve"> </w:t>
        </w:r>
      </w:ins>
      <w:ins w:id="114" w:author="Tarek Saad" w:date="2021-11-22T20:51:00Z">
        <w:r w:rsid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>B</w:t>
        </w:r>
        <w:r w:rsidR="00703C0C" w:rsidRP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 xml:space="preserve">ehavior </w:t>
        </w:r>
      </w:ins>
      <w:ins w:id="115" w:author="Tarek Saad" w:date="2021-11-22T20:52:00Z">
        <w:r w:rsid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>A</w:t>
        </w:r>
      </w:ins>
      <w:ins w:id="116" w:author="Tarek Saad" w:date="2021-11-22T20:51:00Z">
        <w:r w:rsidR="00703C0C" w:rsidRP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 xml:space="preserve">ggregates </w:t>
        </w:r>
      </w:ins>
      <w:ins w:id="117" w:author="Tarek Saad" w:date="2021-11-22T20:52:00Z">
        <w:r w:rsid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 xml:space="preserve">(BA) that </w:t>
        </w:r>
      </w:ins>
      <w:ins w:id="118" w:author="Tarek Saad" w:date="2021-11-22T20:51:00Z">
        <w:r w:rsidR="00703C0C" w:rsidRP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>has a common set of behavioral characteristics or a common</w:t>
        </w:r>
      </w:ins>
      <w:ins w:id="119" w:author="Tarek Saad" w:date="2021-11-22T20:52:00Z">
        <w:r w:rsid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 xml:space="preserve"> </w:t>
        </w:r>
      </w:ins>
      <w:ins w:id="120" w:author="Tarek Saad" w:date="2021-11-22T20:51:00Z">
        <w:r w:rsidR="00703C0C" w:rsidRPr="00703C0C">
          <w:rPr>
            <w:rFonts w:ascii="Courier New" w:eastAsia="Times New Roman" w:hAnsi="Courier New" w:cs="Courier New"/>
            <w:color w:val="000000"/>
            <w:sz w:val="20"/>
            <w:szCs w:val="20"/>
            <w:lang w:val="en-CA"/>
          </w:rPr>
          <w:t xml:space="preserve">set of delivery requirements. </w:t>
        </w:r>
      </w:ins>
    </w:p>
    <w:p w14:paraId="46D1D2AB" w14:textId="77777777" w:rsidR="00703C0C" w:rsidRDefault="00703C0C" w:rsidP="008B1D60">
      <w:pPr>
        <w:pStyle w:val="PlainText"/>
        <w:rPr>
          <w:ins w:id="121" w:author="Tarek Saad" w:date="2021-11-22T20:49:00Z"/>
          <w:rFonts w:ascii="Courier New" w:hAnsi="Courier New" w:cs="Courier New"/>
          <w:lang w:val="en-US"/>
        </w:rPr>
      </w:pPr>
    </w:p>
    <w:p w14:paraId="6BC75472" w14:textId="4402703F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At transit nodes, the </w:t>
      </w:r>
      <w:commentRangeStart w:id="122"/>
      <w:del w:id="123" w:author="Tarek Saad" w:date="2021-11-22T14:16:00Z">
        <w:r w:rsidRPr="00D260B7" w:rsidDel="00F32692">
          <w:rPr>
            <w:rFonts w:ascii="Courier New" w:hAnsi="Courier New" w:cs="Courier New"/>
            <w:lang w:val="en-US"/>
          </w:rPr>
          <w:delText xml:space="preserve">CS </w:delText>
        </w:r>
      </w:del>
      <w:ins w:id="124" w:author="Tarek Saad" w:date="2021-11-22T14:35:00Z">
        <w:r w:rsidR="00D76033">
          <w:rPr>
            <w:rFonts w:ascii="Courier New" w:hAnsi="Courier New" w:cs="Courier New"/>
            <w:lang w:val="en-US"/>
          </w:rPr>
          <w:t>CS</w:t>
        </w:r>
      </w:ins>
      <w:ins w:id="125" w:author="Tarek Saad" w:date="2021-11-23T13:18:00Z">
        <w:r w:rsidR="00AC466D">
          <w:rPr>
            <w:rFonts w:ascii="Courier New" w:hAnsi="Courier New" w:cs="Courier New"/>
            <w:lang w:val="en-US"/>
          </w:rPr>
          <w:t xml:space="preserve"> </w:t>
        </w:r>
      </w:ins>
      <w:del w:id="126" w:author="Tarek Saad" w:date="2021-11-23T12:52:00Z">
        <w:r w:rsidRPr="00D260B7" w:rsidDel="005A3250">
          <w:rPr>
            <w:rFonts w:ascii="Courier New" w:hAnsi="Courier New" w:cs="Courier New"/>
            <w:lang w:val="en-US"/>
          </w:rPr>
          <w:delText xml:space="preserve">field </w:delText>
        </w:r>
        <w:commentRangeEnd w:id="122"/>
        <w:r w:rsidR="000C323B" w:rsidRPr="00D260B7" w:rsidDel="005A3250">
          <w:rPr>
            <w:rStyle w:val="CommentReference"/>
            <w:rFonts w:asciiTheme="minorHAnsi" w:hAnsiTheme="minorHAnsi"/>
            <w:lang w:val="en-US"/>
            <w:rPrChange w:id="127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122"/>
        </w:r>
      </w:del>
      <w:del w:id="128" w:author="Tarek Saad" w:date="2021-11-22T20:52:00Z">
        <w:r w:rsidRPr="00D260B7" w:rsidDel="00703C0C">
          <w:rPr>
            <w:rFonts w:ascii="Courier New" w:hAnsi="Courier New" w:cs="Courier New"/>
            <w:lang w:val="en-US"/>
          </w:rPr>
          <w:delText xml:space="preserve">inside the packet </w:delText>
        </w:r>
      </w:del>
      <w:del w:id="129" w:author="Tarek Saad" w:date="2021-11-23T12:52:00Z">
        <w:r w:rsidRPr="00D260B7" w:rsidDel="005A3250">
          <w:rPr>
            <w:rFonts w:ascii="Courier New" w:hAnsi="Courier New" w:cs="Courier New"/>
            <w:lang w:val="en-US"/>
          </w:rPr>
          <w:delText>is</w:delText>
        </w:r>
      </w:del>
      <w:ins w:id="130" w:author="Tarek Saad" w:date="2021-11-23T12:53:00Z">
        <w:r w:rsidR="005A3250">
          <w:rPr>
            <w:rFonts w:ascii="Courier New" w:hAnsi="Courier New" w:cs="Courier New"/>
            <w:lang w:val="en-US"/>
          </w:rPr>
          <w:t>is</w:t>
        </w:r>
      </w:ins>
    </w:p>
    <w:p w14:paraId="5BF80A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inspected to determine the specific forwarding treatment to be</w:t>
      </w:r>
    </w:p>
    <w:p w14:paraId="55C021F0" w14:textId="31770FE6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applied before the packet is forwarded</w:t>
      </w:r>
      <w:del w:id="131" w:author="Tarek Saad" w:date="2021-11-22T20:53:00Z">
        <w:r w:rsidRPr="00D260B7" w:rsidDel="00703C0C">
          <w:rPr>
            <w:rFonts w:ascii="Courier New" w:hAnsi="Courier New" w:cs="Courier New"/>
            <w:lang w:val="en-US"/>
          </w:rPr>
          <w:delText xml:space="preserve"> further</w:delText>
        </w:r>
      </w:del>
      <w:r w:rsidRPr="00D260B7">
        <w:rPr>
          <w:rFonts w:ascii="Courier New" w:hAnsi="Courier New" w:cs="Courier New"/>
          <w:lang w:val="en-US"/>
        </w:rPr>
        <w:t xml:space="preserve">.  </w:t>
      </w:r>
      <w:ins w:id="132" w:author="BOUCADAIR Mohamed INNOV/NET" w:date="2021-11-17T09:11:00Z">
        <w:r w:rsidR="000C323B" w:rsidRPr="00D260B7">
          <w:rPr>
            <w:rFonts w:ascii="Courier New" w:hAnsi="Courier New" w:cs="Courier New"/>
            <w:lang w:val="en-US"/>
          </w:rPr>
          <w:t xml:space="preserve">A </w:t>
        </w:r>
      </w:ins>
      <w:del w:id="133" w:author="BOUCADAIR Mohamed INNOV/NET" w:date="2021-11-17T09:11:00Z">
        <w:r w:rsidRPr="00D260B7" w:rsidDel="000C323B">
          <w:rPr>
            <w:rFonts w:ascii="Courier New" w:hAnsi="Courier New" w:cs="Courier New"/>
            <w:lang w:val="en-US"/>
          </w:rPr>
          <w:delText xml:space="preserve">Similar </w:delText>
        </w:r>
      </w:del>
      <w:ins w:id="134" w:author="BOUCADAIR Mohamed INNOV/NET" w:date="2021-11-17T09:11:00Z">
        <w:r w:rsidR="000C323B" w:rsidRPr="00D260B7">
          <w:rPr>
            <w:rFonts w:ascii="Courier New" w:hAnsi="Courier New" w:cs="Courier New"/>
            <w:lang w:val="en-US"/>
          </w:rPr>
          <w:t xml:space="preserve">similar </w:t>
        </w:r>
      </w:ins>
      <w:commentRangeStart w:id="135"/>
      <w:del w:id="136" w:author="BOUCADAIR Mohamed INNOV/NET" w:date="2021-11-17T09:11:00Z">
        <w:r w:rsidRPr="00D260B7" w:rsidDel="000C323B">
          <w:rPr>
            <w:rFonts w:ascii="Courier New" w:hAnsi="Courier New" w:cs="Courier New"/>
            <w:lang w:val="en-US"/>
          </w:rPr>
          <w:delText>principle</w:delText>
        </w:r>
      </w:del>
      <w:commentRangeEnd w:id="135"/>
      <w:r w:rsidR="000C323B" w:rsidRPr="00D260B7">
        <w:rPr>
          <w:rStyle w:val="CommentReference"/>
          <w:rFonts w:asciiTheme="minorHAnsi" w:hAnsiTheme="minorHAnsi"/>
          <w:lang w:val="en-US"/>
          <w:rPrChange w:id="137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35"/>
      </w:r>
      <w:del w:id="138" w:author="BOUCADAIR Mohamed INNOV/NET" w:date="2021-11-17T09:11:00Z">
        <w:r w:rsidRPr="00D260B7" w:rsidDel="000C323B">
          <w:rPr>
            <w:rFonts w:ascii="Courier New" w:hAnsi="Courier New" w:cs="Courier New"/>
            <w:lang w:val="en-US"/>
          </w:rPr>
          <w:delText>s</w:delText>
        </w:r>
      </w:del>
      <w:ins w:id="139" w:author="BOUCADAIR Mohamed INNOV/NET" w:date="2021-11-17T09:11:00Z">
        <w:r w:rsidR="000C323B" w:rsidRPr="00D260B7">
          <w:rPr>
            <w:rFonts w:ascii="Courier New" w:hAnsi="Courier New" w:cs="Courier New"/>
            <w:lang w:val="en-US"/>
          </w:rPr>
          <w:t>approach</w:t>
        </w:r>
      </w:ins>
    </w:p>
    <w:p w14:paraId="08B8952E" w14:textId="5E658B8A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140" w:author="BOUCADAIR Mohamed INNOV/NET" w:date="2021-11-17T09:11:00Z">
        <w:r w:rsidRPr="00D260B7" w:rsidDel="000C323B">
          <w:rPr>
            <w:rFonts w:ascii="Courier New" w:hAnsi="Courier New" w:cs="Courier New"/>
            <w:lang w:val="en-US"/>
          </w:rPr>
          <w:delText xml:space="preserve">are </w:delText>
        </w:r>
      </w:del>
      <w:ins w:id="141" w:author="BOUCADAIR Mohamed INNOV/NET" w:date="2021-11-17T09:11:00Z">
        <w:r w:rsidR="000C323B" w:rsidRPr="00D260B7">
          <w:rPr>
            <w:rFonts w:ascii="Courier New" w:hAnsi="Courier New" w:cs="Courier New"/>
            <w:lang w:val="en-US"/>
          </w:rPr>
          <w:t xml:space="preserve">is </w:t>
        </w:r>
      </w:ins>
      <w:r w:rsidRPr="00D260B7">
        <w:rPr>
          <w:rFonts w:ascii="Courier New" w:hAnsi="Courier New" w:cs="Courier New"/>
          <w:lang w:val="en-US"/>
        </w:rPr>
        <w:t>adopted by this document to realize network slicing</w:t>
      </w:r>
      <w:ins w:id="142" w:author="Tarek Saad" w:date="2021-11-22T20:53:00Z">
        <w:r w:rsidR="00703C0C">
          <w:rPr>
            <w:rFonts w:ascii="Courier New" w:hAnsi="Courier New" w:cs="Courier New"/>
            <w:lang w:val="en-US"/>
          </w:rPr>
          <w:t>; however,</w:t>
        </w:r>
      </w:ins>
      <w:del w:id="143" w:author="Tarek Saad" w:date="2021-11-22T20:53:00Z">
        <w:r w:rsidRPr="00D260B7" w:rsidDel="00703C0C">
          <w:rPr>
            <w:rFonts w:ascii="Courier New" w:hAnsi="Courier New" w:cs="Courier New"/>
            <w:lang w:val="en-US"/>
          </w:rPr>
          <w:delText>.  T</w:delText>
        </w:r>
      </w:del>
      <w:ins w:id="144" w:author="Tarek Saad" w:date="2021-11-22T20:53:00Z">
        <w:r w:rsidR="00703C0C">
          <w:rPr>
            <w:rFonts w:ascii="Courier New" w:hAnsi="Courier New" w:cs="Courier New"/>
            <w:lang w:val="en-US"/>
          </w:rPr>
          <w:t xml:space="preserve"> t</w:t>
        </w:r>
      </w:ins>
      <w:r w:rsidRPr="00D260B7">
        <w:rPr>
          <w:rFonts w:ascii="Courier New" w:hAnsi="Courier New" w:cs="Courier New"/>
          <w:lang w:val="en-US"/>
        </w:rPr>
        <w:t>he</w:t>
      </w:r>
    </w:p>
    <w:p w14:paraId="2C3FC1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solution proposed in this document does not mandate Diffserv to be</w:t>
      </w:r>
    </w:p>
    <w:p w14:paraId="24E0EA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enabled in the network to provide a specific forwarding treatment.</w:t>
      </w:r>
    </w:p>
    <w:p w14:paraId="638D3B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C428F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logical networks associated with an NRP are realized on top of a</w:t>
      </w:r>
    </w:p>
    <w:p w14:paraId="6075FB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shared physical network infrastructure, it is </w:t>
      </w:r>
      <w:del w:id="145" w:author="BOUCADAIR Mohamed INNOV/NET" w:date="2021-11-17T09:14:00Z">
        <w:r w:rsidRPr="00D260B7" w:rsidDel="008C532C">
          <w:rPr>
            <w:rFonts w:ascii="Courier New" w:hAnsi="Courier New" w:cs="Courier New"/>
            <w:lang w:val="en-US"/>
          </w:rPr>
          <w:delText xml:space="preserve">important </w:delText>
        </w:r>
      </w:del>
      <w:ins w:id="146" w:author="BOUCADAIR Mohamed INNOV/NET" w:date="2021-11-17T09:14:00Z">
        <w:r w:rsidR="008C532C" w:rsidRPr="00D260B7">
          <w:rPr>
            <w:rFonts w:ascii="Courier New" w:hAnsi="Courier New" w:cs="Courier New"/>
            <w:lang w:val="en-US"/>
          </w:rPr>
          <w:t xml:space="preserve">required </w:t>
        </w:r>
      </w:ins>
      <w:r w:rsidRPr="00D260B7">
        <w:rPr>
          <w:rFonts w:ascii="Courier New" w:hAnsi="Courier New" w:cs="Courier New"/>
          <w:lang w:val="en-US"/>
        </w:rPr>
        <w:t>to steer</w:t>
      </w:r>
    </w:p>
    <w:p w14:paraId="29515A8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on the specific network resources partition that is allocated</w:t>
      </w:r>
    </w:p>
    <w:p w14:paraId="310AAE4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</w:t>
      </w:r>
      <w:del w:id="147" w:author="BOUCADAIR Mohamed INNOV/NET" w:date="2021-11-17T09:15:00Z">
        <w:r w:rsidRPr="00D260B7" w:rsidDel="008C532C">
          <w:rPr>
            <w:rFonts w:ascii="Courier New" w:hAnsi="Courier New" w:cs="Courier New"/>
            <w:lang w:val="en-US"/>
          </w:rPr>
          <w:delText xml:space="preserve">the </w:delText>
        </w:r>
      </w:del>
      <w:ins w:id="148" w:author="BOUCADAIR Mohamed INNOV/NET" w:date="2021-11-17T09:15:00Z">
        <w:r w:rsidR="008C532C" w:rsidRPr="00D260B7">
          <w:rPr>
            <w:rFonts w:ascii="Courier New" w:hAnsi="Courier New" w:cs="Courier New"/>
            <w:lang w:val="en-US"/>
          </w:rPr>
          <w:t xml:space="preserve">a given </w:t>
        </w:r>
      </w:ins>
      <w:r w:rsidRPr="00D260B7">
        <w:rPr>
          <w:rFonts w:ascii="Courier New" w:hAnsi="Courier New" w:cs="Courier New"/>
          <w:lang w:val="en-US"/>
        </w:rPr>
        <w:t>Slice-Flow Aggregate.  In packet networks, the packets of a</w:t>
      </w:r>
    </w:p>
    <w:p w14:paraId="01CDC83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Slice-Flow Aggregate </w:t>
      </w:r>
      <w:commentRangeStart w:id="149"/>
      <w:del w:id="150" w:author="BOUCADAIR Mohamed INNOV/NET" w:date="2021-11-17T08:40:00Z">
        <w:r w:rsidRPr="00D260B7" w:rsidDel="00617215">
          <w:rPr>
            <w:rFonts w:ascii="Courier New" w:hAnsi="Courier New" w:cs="Courier New"/>
            <w:lang w:val="en-US"/>
          </w:rPr>
          <w:delText>MAY</w:delText>
        </w:r>
      </w:del>
      <w:commentRangeEnd w:id="149"/>
      <w:r w:rsidR="008C532C" w:rsidRPr="00D260B7">
        <w:rPr>
          <w:rStyle w:val="CommentReference"/>
          <w:rFonts w:asciiTheme="minorHAnsi" w:hAnsiTheme="minorHAnsi"/>
          <w:lang w:val="en-US"/>
          <w:rPrChange w:id="151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49"/>
      </w:r>
      <w:del w:id="152" w:author="BOUCADAIR Mohamed INNOV/NET" w:date="2021-11-17T08:40:00Z">
        <w:r w:rsidRPr="00D260B7" w:rsidDel="00617215">
          <w:rPr>
            <w:rFonts w:ascii="Courier New" w:hAnsi="Courier New" w:cs="Courier New"/>
            <w:lang w:val="en-US"/>
          </w:rPr>
          <w:delText xml:space="preserve"> </w:delText>
        </w:r>
      </w:del>
      <w:ins w:id="153" w:author="BOUCADAIR Mohamed INNOV/NET" w:date="2021-11-17T08:40:00Z">
        <w:r w:rsidR="00617215" w:rsidRPr="00D260B7">
          <w:rPr>
            <w:rFonts w:ascii="Courier New" w:hAnsi="Courier New" w:cs="Courier New"/>
            <w:lang w:val="en-US"/>
          </w:rPr>
          <w:t xml:space="preserve">may </w:t>
        </w:r>
      </w:ins>
      <w:r w:rsidRPr="00D260B7">
        <w:rPr>
          <w:rFonts w:ascii="Courier New" w:hAnsi="Courier New" w:cs="Courier New"/>
          <w:lang w:val="en-US"/>
        </w:rPr>
        <w:t>be identified by one or more</w:t>
      </w:r>
    </w:p>
    <w:p w14:paraId="0142EB83" w14:textId="1BD9B9F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fields carried within the packet.  An NRP ingress </w:t>
      </w:r>
      <w:commentRangeStart w:id="154"/>
      <w:r w:rsidRPr="00D260B7">
        <w:rPr>
          <w:rFonts w:ascii="Courier New" w:hAnsi="Courier New" w:cs="Courier New"/>
          <w:lang w:val="en-US"/>
        </w:rPr>
        <w:t>boundary</w:t>
      </w:r>
    </w:p>
    <w:p w14:paraId="7F51C12D" w14:textId="6F9345B4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node </w:t>
      </w:r>
      <w:commentRangeEnd w:id="154"/>
      <w:r w:rsidR="008C532C" w:rsidRPr="00D260B7">
        <w:rPr>
          <w:rStyle w:val="CommentReference"/>
          <w:rFonts w:asciiTheme="minorHAnsi" w:hAnsiTheme="minorHAnsi"/>
          <w:lang w:val="en-US"/>
          <w:rPrChange w:id="155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54"/>
      </w:r>
      <w:ins w:id="156" w:author="Tarek Saad" w:date="2021-11-22T14:19:00Z">
        <w:r w:rsidR="00C9757D">
          <w:rPr>
            <w:rFonts w:ascii="Courier New" w:hAnsi="Courier New" w:cs="Courier New"/>
            <w:lang w:val="en-US"/>
          </w:rPr>
          <w:t>(</w:t>
        </w:r>
      </w:ins>
      <w:ins w:id="157" w:author="Tarek Saad" w:date="2021-11-22T14:20:00Z">
        <w:r w:rsidR="00C9757D">
          <w:rPr>
            <w:rFonts w:ascii="Courier New" w:hAnsi="Courier New" w:cs="Courier New"/>
            <w:lang w:val="en-US"/>
          </w:rPr>
          <w:t xml:space="preserve">where </w:t>
        </w:r>
      </w:ins>
      <w:ins w:id="158" w:author="Tarek Saad" w:date="2021-11-22T14:19:00Z">
        <w:r w:rsidR="00C9757D">
          <w:rPr>
            <w:rFonts w:ascii="Courier New" w:hAnsi="Courier New" w:cs="Courier New"/>
            <w:lang w:val="en-US"/>
          </w:rPr>
          <w:t xml:space="preserve">Slice-Flow Aggregate </w:t>
        </w:r>
      </w:ins>
      <w:ins w:id="159" w:author="Tarek Saad" w:date="2021-11-22T14:20:00Z">
        <w:r w:rsidR="00C9757D">
          <w:rPr>
            <w:rFonts w:ascii="Courier New" w:hAnsi="Courier New" w:cs="Courier New"/>
            <w:lang w:val="en-US"/>
          </w:rPr>
          <w:t>t</w:t>
        </w:r>
      </w:ins>
      <w:ins w:id="160" w:author="Tarek Saad" w:date="2021-11-22T14:19:00Z">
        <w:r w:rsidR="00C9757D">
          <w:rPr>
            <w:rFonts w:ascii="Courier New" w:hAnsi="Courier New" w:cs="Courier New"/>
            <w:lang w:val="en-US"/>
          </w:rPr>
          <w:t xml:space="preserve">raffic enters the NRP) </w:t>
        </w:r>
      </w:ins>
      <w:r w:rsidRPr="00D260B7">
        <w:rPr>
          <w:rFonts w:ascii="Courier New" w:hAnsi="Courier New" w:cs="Courier New"/>
          <w:lang w:val="en-US"/>
        </w:rPr>
        <w:t>populates the respective field(s) in packets that are mapped to</w:t>
      </w:r>
    </w:p>
    <w:p w14:paraId="2EBCE9B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Slice-Flow Aggregate in order to allow interior NRP nodes to</w:t>
      </w:r>
    </w:p>
    <w:p w14:paraId="205E6773" w14:textId="53F1CE44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identify and apply </w:t>
      </w:r>
      <w:commentRangeStart w:id="161"/>
      <w:commentRangeStart w:id="162"/>
      <w:r w:rsidRPr="00D260B7">
        <w:rPr>
          <w:rFonts w:ascii="Courier New" w:hAnsi="Courier New" w:cs="Courier New"/>
          <w:lang w:val="en-US"/>
        </w:rPr>
        <w:t xml:space="preserve">the specific </w:t>
      </w:r>
      <w:ins w:id="163" w:author="Tarek Saad" w:date="2021-11-22T14:21:00Z">
        <w:r w:rsidR="00C9757D">
          <w:rPr>
            <w:rFonts w:ascii="Courier New" w:hAnsi="Courier New" w:cs="Courier New"/>
            <w:lang w:val="en-US"/>
          </w:rPr>
          <w:t xml:space="preserve">NRP </w:t>
        </w:r>
      </w:ins>
      <w:r w:rsidRPr="00D260B7">
        <w:rPr>
          <w:rFonts w:ascii="Courier New" w:hAnsi="Courier New" w:cs="Courier New"/>
          <w:lang w:val="en-US"/>
        </w:rPr>
        <w:t xml:space="preserve">Per Hop Behavior (PHB) </w:t>
      </w:r>
      <w:commentRangeEnd w:id="161"/>
      <w:r w:rsidR="008C532C" w:rsidRPr="00D260B7">
        <w:rPr>
          <w:rStyle w:val="CommentReference"/>
          <w:rFonts w:asciiTheme="minorHAnsi" w:hAnsiTheme="minorHAnsi"/>
          <w:lang w:val="en-US"/>
          <w:rPrChange w:id="164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61"/>
      </w:r>
      <w:commentRangeEnd w:id="162"/>
      <w:r w:rsidR="00C8100A" w:rsidRPr="00D260B7">
        <w:rPr>
          <w:rStyle w:val="CommentReference"/>
          <w:rFonts w:asciiTheme="minorHAnsi" w:hAnsiTheme="minorHAnsi"/>
          <w:lang w:val="en-US"/>
          <w:rPrChange w:id="165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62"/>
      </w:r>
      <w:r w:rsidRPr="00D260B7">
        <w:rPr>
          <w:rFonts w:ascii="Courier New" w:hAnsi="Courier New" w:cs="Courier New"/>
          <w:lang w:val="en-US"/>
        </w:rPr>
        <w:t>associated</w:t>
      </w:r>
    </w:p>
    <w:p w14:paraId="5C2CDAB0" w14:textId="318F331F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with the Slice-Flow Aggregate.  </w:t>
      </w:r>
      <w:commentRangeStart w:id="166"/>
      <w:commentRangeStart w:id="167"/>
      <w:r w:rsidRPr="00D260B7">
        <w:rPr>
          <w:rFonts w:ascii="Courier New" w:hAnsi="Courier New" w:cs="Courier New"/>
          <w:lang w:val="en-US"/>
        </w:rPr>
        <w:t xml:space="preserve">The </w:t>
      </w:r>
      <w:ins w:id="168" w:author="Tarek Saad" w:date="2021-11-22T14:21:00Z">
        <w:r w:rsidR="00B11DD5">
          <w:rPr>
            <w:rFonts w:ascii="Courier New" w:hAnsi="Courier New" w:cs="Courier New"/>
            <w:lang w:val="en-US"/>
          </w:rPr>
          <w:t xml:space="preserve">NRP </w:t>
        </w:r>
      </w:ins>
      <w:r w:rsidRPr="00D260B7">
        <w:rPr>
          <w:rFonts w:ascii="Courier New" w:hAnsi="Courier New" w:cs="Courier New"/>
          <w:lang w:val="en-US"/>
        </w:rPr>
        <w:t>PHB defines the scheduling</w:t>
      </w:r>
    </w:p>
    <w:p w14:paraId="3FCE7F5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treatment and, in some cases, the packet drop probability.</w:t>
      </w:r>
      <w:commentRangeEnd w:id="166"/>
      <w:r w:rsidR="008C532C" w:rsidRPr="00D260B7">
        <w:rPr>
          <w:rStyle w:val="CommentReference"/>
          <w:rFonts w:asciiTheme="minorHAnsi" w:hAnsiTheme="minorHAnsi"/>
          <w:lang w:val="en-US"/>
          <w:rPrChange w:id="16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66"/>
      </w:r>
      <w:commentRangeEnd w:id="167"/>
      <w:r w:rsidR="00DE173A">
        <w:rPr>
          <w:rStyle w:val="CommentReference"/>
          <w:rFonts w:asciiTheme="minorHAnsi" w:hAnsiTheme="minorHAnsi"/>
        </w:rPr>
        <w:commentReference w:id="167"/>
      </w:r>
    </w:p>
    <w:p w14:paraId="0EBC0C9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F3B93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If Diffserv is enabled within the network, the Slice-Flow Aggregate</w:t>
      </w:r>
    </w:p>
    <w:p w14:paraId="0B98B037" w14:textId="7ACB3F32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can further carry </w:t>
      </w:r>
      <w:commentRangeStart w:id="170"/>
      <w:commentRangeStart w:id="171"/>
      <w:r w:rsidRPr="00D260B7">
        <w:rPr>
          <w:rFonts w:ascii="Courier New" w:hAnsi="Courier New" w:cs="Courier New"/>
          <w:lang w:val="en-US"/>
        </w:rPr>
        <w:t xml:space="preserve">a </w:t>
      </w:r>
      <w:del w:id="172" w:author="Tarek Saad" w:date="2021-11-22T14:33:00Z">
        <w:r w:rsidRPr="00D260B7" w:rsidDel="00FF3BC7">
          <w:rPr>
            <w:rFonts w:ascii="Courier New" w:hAnsi="Courier New" w:cs="Courier New"/>
            <w:lang w:val="en-US"/>
          </w:rPr>
          <w:delText xml:space="preserve">Diffserv </w:delText>
        </w:r>
      </w:del>
      <w:r w:rsidRPr="00D260B7">
        <w:rPr>
          <w:rFonts w:ascii="Courier New" w:hAnsi="Courier New" w:cs="Courier New"/>
          <w:lang w:val="en-US"/>
        </w:rPr>
        <w:t>CS</w:t>
      </w:r>
      <w:commentRangeEnd w:id="170"/>
      <w:r w:rsidR="00617215" w:rsidRPr="00D260B7">
        <w:rPr>
          <w:rStyle w:val="CommentReference"/>
          <w:rFonts w:asciiTheme="minorHAnsi" w:hAnsiTheme="minorHAnsi"/>
          <w:lang w:val="en-US"/>
          <w:rPrChange w:id="173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70"/>
      </w:r>
      <w:commentRangeEnd w:id="171"/>
      <w:r w:rsidR="00C8100A" w:rsidRPr="00D260B7">
        <w:rPr>
          <w:rStyle w:val="CommentReference"/>
          <w:rFonts w:asciiTheme="minorHAnsi" w:hAnsiTheme="minorHAnsi"/>
          <w:lang w:val="en-US"/>
          <w:rPrChange w:id="174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71"/>
      </w:r>
      <w:r w:rsidRPr="00D260B7">
        <w:rPr>
          <w:rFonts w:ascii="Courier New" w:hAnsi="Courier New" w:cs="Courier New"/>
          <w:lang w:val="en-US"/>
        </w:rPr>
        <w:t xml:space="preserve"> to enable </w:t>
      </w:r>
      <w:commentRangeStart w:id="175"/>
      <w:commentRangeStart w:id="176"/>
      <w:del w:id="177" w:author="Tarek Saad" w:date="2021-11-22T14:45:00Z">
        <w:r w:rsidRPr="00D260B7" w:rsidDel="00377277">
          <w:rPr>
            <w:rFonts w:ascii="Courier New" w:hAnsi="Courier New" w:cs="Courier New"/>
            <w:lang w:val="en-US"/>
          </w:rPr>
          <w:delText xml:space="preserve">differentiation </w:delText>
        </w:r>
      </w:del>
      <w:ins w:id="178" w:author="Tarek Saad" w:date="2021-11-23T13:18:00Z">
        <w:r w:rsidR="00C8441F">
          <w:rPr>
            <w:rFonts w:ascii="Courier New" w:hAnsi="Courier New" w:cs="Courier New"/>
            <w:lang w:val="en-US"/>
          </w:rPr>
          <w:t>hierarchical</w:t>
        </w:r>
      </w:ins>
      <w:del w:id="179" w:author="Tarek Saad" w:date="2021-11-22T14:45:00Z">
        <w:r w:rsidRPr="00D260B7" w:rsidDel="00377277">
          <w:rPr>
            <w:rFonts w:ascii="Courier New" w:hAnsi="Courier New" w:cs="Courier New"/>
            <w:lang w:val="en-US"/>
          </w:rPr>
          <w:delText>of</w:delText>
        </w:r>
      </w:del>
    </w:p>
    <w:p w14:paraId="33B0C766" w14:textId="572E034B" w:rsidR="00E320AD" w:rsidRPr="00D260B7" w:rsidDel="00377277" w:rsidRDefault="00E320AD" w:rsidP="008B1D60">
      <w:pPr>
        <w:pStyle w:val="PlainText"/>
        <w:rPr>
          <w:del w:id="180" w:author="Tarek Saad" w:date="2021-11-22T14:46:00Z"/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forwarding treatments </w:t>
      </w:r>
      <w:commentRangeEnd w:id="175"/>
      <w:r w:rsidR="00226688" w:rsidRPr="00D260B7">
        <w:rPr>
          <w:rStyle w:val="CommentReference"/>
          <w:lang w:val="en-US"/>
          <w:rPrChange w:id="181" w:author="Tarek Saad" w:date="2021-11-22T12:15:00Z">
            <w:rPr>
              <w:rStyle w:val="CommentReference"/>
            </w:rPr>
          </w:rPrChange>
        </w:rPr>
        <w:commentReference w:id="175"/>
      </w:r>
      <w:commentRangeEnd w:id="176"/>
      <w:r w:rsidR="00A74ACF">
        <w:rPr>
          <w:rStyle w:val="CommentReference"/>
          <w:rFonts w:asciiTheme="minorHAnsi" w:hAnsiTheme="minorHAnsi"/>
        </w:rPr>
        <w:commentReference w:id="176"/>
      </w:r>
      <w:del w:id="182" w:author="Tarek Saad" w:date="2021-11-22T14:45:00Z">
        <w:r w:rsidRPr="00D260B7" w:rsidDel="00377277">
          <w:rPr>
            <w:rFonts w:ascii="Courier New" w:hAnsi="Courier New" w:cs="Courier New"/>
            <w:lang w:val="en-US"/>
          </w:rPr>
          <w:delText xml:space="preserve">for packets </w:delText>
        </w:r>
      </w:del>
      <w:r w:rsidRPr="00D260B7">
        <w:rPr>
          <w:rFonts w:ascii="Courier New" w:hAnsi="Courier New" w:cs="Courier New"/>
          <w:lang w:val="en-US"/>
        </w:rPr>
        <w:t xml:space="preserve">within </w:t>
      </w:r>
      <w:del w:id="183" w:author="Tarek Saad" w:date="2021-11-22T14:45:00Z">
        <w:r w:rsidRPr="00D260B7" w:rsidDel="00377277">
          <w:rPr>
            <w:rFonts w:ascii="Courier New" w:hAnsi="Courier New" w:cs="Courier New"/>
            <w:lang w:val="en-US"/>
          </w:rPr>
          <w:delText xml:space="preserve">the </w:delText>
        </w:r>
      </w:del>
      <w:ins w:id="184" w:author="Tarek Saad" w:date="2021-11-22T14:45:00Z">
        <w:r w:rsidR="00377277">
          <w:rPr>
            <w:rFonts w:ascii="Courier New" w:hAnsi="Courier New" w:cs="Courier New"/>
            <w:lang w:val="en-US"/>
          </w:rPr>
          <w:t>a</w:t>
        </w:r>
        <w:r w:rsidR="00377277" w:rsidRPr="00D260B7">
          <w:rPr>
            <w:rFonts w:ascii="Courier New" w:hAnsi="Courier New" w:cs="Courier New"/>
            <w:lang w:val="en-US"/>
          </w:rPr>
          <w:t xml:space="preserve"> </w:t>
        </w:r>
      </w:ins>
      <w:del w:id="185" w:author="Tarek Saad" w:date="2021-11-22T14:44:00Z">
        <w:r w:rsidRPr="00D260B7" w:rsidDel="00377277">
          <w:rPr>
            <w:rFonts w:ascii="Courier New" w:hAnsi="Courier New" w:cs="Courier New"/>
            <w:lang w:val="en-US"/>
          </w:rPr>
          <w:delText xml:space="preserve">same </w:delText>
        </w:r>
      </w:del>
      <w:r w:rsidRPr="00D260B7">
        <w:rPr>
          <w:rFonts w:ascii="Courier New" w:hAnsi="Courier New" w:cs="Courier New"/>
          <w:lang w:val="en-US"/>
        </w:rPr>
        <w:t>Slice-Flow</w:t>
      </w:r>
      <w:ins w:id="186" w:author="Tarek Saad" w:date="2021-11-22T14:46:00Z">
        <w:r w:rsidR="00377277">
          <w:rPr>
            <w:rFonts w:ascii="Courier New" w:hAnsi="Courier New" w:cs="Courier New"/>
            <w:lang w:val="en-US"/>
          </w:rPr>
          <w:t xml:space="preserve"> </w:t>
        </w:r>
      </w:ins>
    </w:p>
    <w:p w14:paraId="327E43A0" w14:textId="76540F0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del w:id="187" w:author="Tarek Saad" w:date="2021-11-22T14:46:00Z">
        <w:r w:rsidRPr="00D260B7" w:rsidDel="00377277">
          <w:rPr>
            <w:rFonts w:ascii="Courier New" w:hAnsi="Courier New" w:cs="Courier New"/>
            <w:lang w:val="en-US"/>
          </w:rPr>
          <w:delText xml:space="preserve">   </w:delText>
        </w:r>
      </w:del>
      <w:r w:rsidRPr="00D260B7">
        <w:rPr>
          <w:rFonts w:ascii="Courier New" w:hAnsi="Courier New" w:cs="Courier New"/>
          <w:lang w:val="en-US"/>
        </w:rPr>
        <w:t>Aggregate.</w:t>
      </w:r>
    </w:p>
    <w:p w14:paraId="30F5153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53C7C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example, when using MPLS as a dataplane, it is possible to</w:t>
      </w:r>
    </w:p>
    <w:p w14:paraId="3C90AF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identify packets belonging to the same Slice-Flow Aggregate by</w:t>
      </w:r>
    </w:p>
    <w:p w14:paraId="15AA2FA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carrying an identifier in an MPLS Label Stack Entry (LSE).</w:t>
      </w:r>
    </w:p>
    <w:p w14:paraId="3CF1CA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Additional Diffserv classification may be indicated in the Traffic</w:t>
      </w:r>
    </w:p>
    <w:p w14:paraId="22EC54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Class (TC) bits of the global MPLS label to allow further</w:t>
      </w:r>
    </w:p>
    <w:p w14:paraId="5F7E3D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differentiation of forwarding treatments for traffic traversing the</w:t>
      </w:r>
    </w:p>
    <w:p w14:paraId="090D08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same NRP.</w:t>
      </w:r>
    </w:p>
    <w:p w14:paraId="541DE06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936556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4778B5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92A500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74D86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 [Page 4]</w:t>
      </w:r>
    </w:p>
    <w:p w14:paraId="3440A5A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br w:type="page"/>
      </w:r>
    </w:p>
    <w:p w14:paraId="2F20AA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134542D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32290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01C6F2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document covers different modes of NRPs and discusses how each</w:t>
      </w:r>
    </w:p>
    <w:p w14:paraId="1DE161E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mode can ensure proper </w:t>
      </w:r>
      <w:commentRangeStart w:id="188"/>
      <w:del w:id="189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>placement</w:delText>
        </w:r>
      </w:del>
      <w:commentRangeEnd w:id="188"/>
      <w:r w:rsidR="00174E6A" w:rsidRPr="00D260B7">
        <w:rPr>
          <w:rStyle w:val="CommentReference"/>
          <w:rFonts w:asciiTheme="minorHAnsi" w:hAnsiTheme="minorHAnsi"/>
          <w:lang w:val="en-US"/>
          <w:rPrChange w:id="190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188"/>
      </w:r>
      <w:del w:id="191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 xml:space="preserve"> </w:delText>
        </w:r>
      </w:del>
      <w:ins w:id="192" w:author="BOUCADAIR Mohamed INNOV/NET" w:date="2021-11-17T09:20:00Z">
        <w:r w:rsidR="008C532C" w:rsidRPr="00D260B7">
          <w:rPr>
            <w:rFonts w:ascii="Courier New" w:hAnsi="Courier New" w:cs="Courier New"/>
            <w:lang w:val="en-US"/>
          </w:rPr>
          <w:t xml:space="preserve">establishment </w:t>
        </w:r>
      </w:ins>
      <w:r w:rsidRPr="00D260B7">
        <w:rPr>
          <w:rFonts w:ascii="Courier New" w:hAnsi="Courier New" w:cs="Courier New"/>
          <w:lang w:val="en-US"/>
        </w:rPr>
        <w:t>of Slice-Flow Aggregate paths and</w:t>
      </w:r>
    </w:p>
    <w:p w14:paraId="57C2DD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respective treatment of Slice-Flow Aggregate traffic.</w:t>
      </w:r>
    </w:p>
    <w:p w14:paraId="69C6601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A6064E2" w14:textId="77777777" w:rsidR="00E320AD" w:rsidRPr="00D260B7" w:rsidRDefault="00E320AD" w:rsidP="008B1D60">
      <w:pPr>
        <w:pStyle w:val="PlainText"/>
        <w:rPr>
          <w:ins w:id="193" w:author="BOUCADAIR Mohamed INNOV/NET" w:date="2021-11-17T09:26:00Z"/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1.1.  Terminology</w:t>
      </w:r>
    </w:p>
    <w:p w14:paraId="730B5454" w14:textId="23E15CD9" w:rsidR="00226688" w:rsidRPr="00D260B7" w:rsidRDefault="00226688" w:rsidP="008B1D60">
      <w:pPr>
        <w:pStyle w:val="PlainText"/>
        <w:rPr>
          <w:ins w:id="194" w:author="BOUCADAIR Mohamed INNOV/NET" w:date="2021-11-17T09:26:00Z"/>
          <w:rFonts w:ascii="Courier New" w:hAnsi="Courier New" w:cs="Courier New"/>
          <w:lang w:val="en-US"/>
        </w:rPr>
      </w:pPr>
    </w:p>
    <w:p w14:paraId="2BC37546" w14:textId="381A2A4C" w:rsidR="00226688" w:rsidRPr="00D260B7" w:rsidRDefault="00226688" w:rsidP="00226688">
      <w:pPr>
        <w:pStyle w:val="PlainText"/>
        <w:rPr>
          <w:ins w:id="195" w:author="BOUCADAIR Mohamed INNOV/NET" w:date="2021-11-17T09:26:00Z"/>
          <w:rFonts w:ascii="Courier New" w:hAnsi="Courier New" w:cs="Courier New"/>
          <w:lang w:val="en-US"/>
        </w:rPr>
      </w:pPr>
      <w:ins w:id="196" w:author="BOUCADAIR Mohamed INNOV/NET" w:date="2021-11-17T09:26:00Z">
        <w:r w:rsidRPr="00D260B7">
          <w:rPr>
            <w:rFonts w:ascii="Courier New" w:hAnsi="Courier New" w:cs="Courier New"/>
            <w:lang w:val="en-US"/>
          </w:rPr>
          <w:t xml:space="preserve">   The key words "MUST", "MUST NOT", "REQUIRED", "SHALL", "SHALL NOT",</w:t>
        </w:r>
      </w:ins>
    </w:p>
    <w:p w14:paraId="5F0B23D7" w14:textId="77777777" w:rsidR="00226688" w:rsidRPr="00D260B7" w:rsidRDefault="00226688" w:rsidP="00226688">
      <w:pPr>
        <w:pStyle w:val="PlainText"/>
        <w:rPr>
          <w:ins w:id="197" w:author="BOUCADAIR Mohamed INNOV/NET" w:date="2021-11-17T09:26:00Z"/>
          <w:rFonts w:ascii="Courier New" w:hAnsi="Courier New" w:cs="Courier New"/>
          <w:lang w:val="en-US"/>
        </w:rPr>
      </w:pPr>
      <w:ins w:id="198" w:author="BOUCADAIR Mohamed INNOV/NET" w:date="2021-11-17T09:26:00Z">
        <w:r w:rsidRPr="00D260B7">
          <w:rPr>
            <w:rFonts w:ascii="Courier New" w:hAnsi="Courier New" w:cs="Courier New"/>
            <w:lang w:val="en-US"/>
          </w:rPr>
          <w:t xml:space="preserve">   "SHOULD", "SHOULD NOT", "RECOMMENDED", "NOT RECOMMENDED", "MAY", and</w:t>
        </w:r>
      </w:ins>
    </w:p>
    <w:p w14:paraId="496AE51E" w14:textId="77777777" w:rsidR="00226688" w:rsidRPr="00D260B7" w:rsidRDefault="00226688" w:rsidP="00226688">
      <w:pPr>
        <w:pStyle w:val="PlainText"/>
        <w:rPr>
          <w:ins w:id="199" w:author="BOUCADAIR Mohamed INNOV/NET" w:date="2021-11-17T09:26:00Z"/>
          <w:rFonts w:ascii="Courier New" w:hAnsi="Courier New" w:cs="Courier New"/>
          <w:lang w:val="en-US"/>
        </w:rPr>
      </w:pPr>
      <w:ins w:id="200" w:author="BOUCADAIR Mohamed INNOV/NET" w:date="2021-11-17T09:26:00Z">
        <w:r w:rsidRPr="00D260B7">
          <w:rPr>
            <w:rFonts w:ascii="Courier New" w:hAnsi="Courier New" w:cs="Courier New"/>
            <w:lang w:val="en-US"/>
          </w:rPr>
          <w:t xml:space="preserve">   "OPTIONAL" in this document are to be interpreted as described in</w:t>
        </w:r>
      </w:ins>
    </w:p>
    <w:p w14:paraId="24E48CF6" w14:textId="77777777" w:rsidR="00226688" w:rsidRPr="00D260B7" w:rsidRDefault="00226688" w:rsidP="00226688">
      <w:pPr>
        <w:pStyle w:val="PlainText"/>
        <w:rPr>
          <w:ins w:id="201" w:author="BOUCADAIR Mohamed INNOV/NET" w:date="2021-11-17T09:26:00Z"/>
          <w:rFonts w:ascii="Courier New" w:hAnsi="Courier New" w:cs="Courier New"/>
          <w:lang w:val="en-US"/>
        </w:rPr>
      </w:pPr>
      <w:ins w:id="202" w:author="BOUCADAIR Mohamed INNOV/NET" w:date="2021-11-17T09:26:00Z">
        <w:r w:rsidRPr="00D260B7">
          <w:rPr>
            <w:rFonts w:ascii="Courier New" w:hAnsi="Courier New" w:cs="Courier New"/>
            <w:lang w:val="en-US"/>
          </w:rPr>
          <w:t xml:space="preserve">   BCP 14 [RFC2119] [RFC8174] when, and only when, they appear in all</w:t>
        </w:r>
      </w:ins>
    </w:p>
    <w:p w14:paraId="6F0083C5" w14:textId="77777777" w:rsidR="00226688" w:rsidRPr="00D260B7" w:rsidRDefault="00226688" w:rsidP="00226688">
      <w:pPr>
        <w:pStyle w:val="PlainText"/>
        <w:rPr>
          <w:ins w:id="203" w:author="BOUCADAIR Mohamed INNOV/NET" w:date="2021-11-17T09:26:00Z"/>
          <w:rFonts w:ascii="Courier New" w:hAnsi="Courier New" w:cs="Courier New"/>
          <w:lang w:val="en-US"/>
        </w:rPr>
      </w:pPr>
      <w:ins w:id="204" w:author="BOUCADAIR Mohamed INNOV/NET" w:date="2021-11-17T09:26:00Z">
        <w:r w:rsidRPr="00D260B7">
          <w:rPr>
            <w:rFonts w:ascii="Courier New" w:hAnsi="Courier New" w:cs="Courier New"/>
            <w:lang w:val="en-US"/>
          </w:rPr>
          <w:t xml:space="preserve">   capitals, as shown here.</w:t>
        </w:r>
      </w:ins>
    </w:p>
    <w:p w14:paraId="01CC0492" w14:textId="77777777" w:rsidR="00226688" w:rsidRPr="00D260B7" w:rsidRDefault="00226688" w:rsidP="008B1D60">
      <w:pPr>
        <w:pStyle w:val="PlainText"/>
        <w:rPr>
          <w:ins w:id="205" w:author="BOUCADAIR Mohamed INNOV/NET" w:date="2021-11-17T09:26:00Z"/>
          <w:rFonts w:ascii="Courier New" w:hAnsi="Courier New" w:cs="Courier New"/>
          <w:lang w:val="en-US"/>
        </w:rPr>
      </w:pPr>
    </w:p>
    <w:p w14:paraId="0AD80D0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reader is expected to be familiar with the terminology specified</w:t>
      </w:r>
    </w:p>
    <w:p w14:paraId="1D77F9D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[I-D.ietf-teas-ietf-network-slices].</w:t>
      </w:r>
    </w:p>
    <w:p w14:paraId="1EB998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12D6E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following terminology is used in the document:</w:t>
      </w:r>
    </w:p>
    <w:p w14:paraId="56FB63C8" w14:textId="6A13ABBB" w:rsidR="00E320AD" w:rsidRPr="00D260B7" w:rsidRDefault="00892E05" w:rsidP="008B1D60">
      <w:pPr>
        <w:pStyle w:val="PlainText"/>
        <w:rPr>
          <w:rFonts w:ascii="Courier New" w:hAnsi="Courier New" w:cs="Courier New"/>
          <w:lang w:val="en-US"/>
        </w:rPr>
      </w:pPr>
      <w:ins w:id="206" w:author="Tarek Saad" w:date="2021-11-24T11:37:00Z">
        <w:r>
          <w:rPr>
            <w:rFonts w:ascii="Courier New" w:hAnsi="Courier New" w:cs="Courier New"/>
            <w:lang w:val="en-US"/>
          </w:rPr>
          <w:t>Editor note</w:t>
        </w:r>
      </w:ins>
      <w:ins w:id="207" w:author="Tarek Saad" w:date="2021-11-22T09:54:00Z">
        <w:r w:rsidR="00C8100A" w:rsidRPr="00D260B7">
          <w:rPr>
            <w:rFonts w:ascii="Courier New" w:hAnsi="Courier New" w:cs="Courier New"/>
            <w:lang w:val="en-US"/>
          </w:rPr>
          <w:t>: it m</w:t>
        </w:r>
      </w:ins>
      <w:ins w:id="208" w:author="Tarek Saad" w:date="2021-11-22T09:53:00Z">
        <w:r w:rsidR="00C8100A" w:rsidRPr="00D260B7">
          <w:rPr>
            <w:rFonts w:ascii="Courier New" w:hAnsi="Courier New" w:cs="Courier New"/>
            <w:lang w:val="en-US"/>
          </w:rPr>
          <w:t xml:space="preserve">ay </w:t>
        </w:r>
      </w:ins>
      <w:ins w:id="209" w:author="Tarek Saad" w:date="2021-11-24T11:37:00Z">
        <w:r>
          <w:rPr>
            <w:rFonts w:ascii="Courier New" w:hAnsi="Courier New" w:cs="Courier New"/>
            <w:lang w:val="en-US"/>
          </w:rPr>
          <w:t xml:space="preserve">still </w:t>
        </w:r>
      </w:ins>
      <w:ins w:id="210" w:author="Tarek Saad" w:date="2021-11-22T09:53:00Z">
        <w:r w:rsidR="00C8100A" w:rsidRPr="00D260B7">
          <w:rPr>
            <w:rFonts w:ascii="Courier New" w:hAnsi="Courier New" w:cs="Courier New"/>
            <w:lang w:val="en-US"/>
          </w:rPr>
          <w:t>be useful to list th</w:t>
        </w:r>
      </w:ins>
      <w:ins w:id="211" w:author="Tarek Saad" w:date="2021-11-24T11:37:00Z">
        <w:r w:rsidR="002A3745">
          <w:rPr>
            <w:rFonts w:ascii="Courier New" w:hAnsi="Courier New" w:cs="Courier New"/>
            <w:lang w:val="en-US"/>
          </w:rPr>
          <w:t>ose</w:t>
        </w:r>
      </w:ins>
      <w:ins w:id="212" w:author="Tarek Saad" w:date="2021-11-22T09:53:00Z">
        <w:r w:rsidR="00C8100A" w:rsidRPr="00D260B7">
          <w:rPr>
            <w:rFonts w:ascii="Courier New" w:hAnsi="Courier New" w:cs="Courier New"/>
            <w:lang w:val="en-US"/>
          </w:rPr>
          <w:t xml:space="preserve"> in </w:t>
        </w:r>
      </w:ins>
      <w:ins w:id="213" w:author="Tarek Saad" w:date="2021-11-24T11:37:00Z">
        <w:r w:rsidR="002A3745">
          <w:rPr>
            <w:rFonts w:ascii="Courier New" w:hAnsi="Courier New" w:cs="Courier New"/>
            <w:lang w:val="en-US"/>
          </w:rPr>
          <w:t xml:space="preserve">the </w:t>
        </w:r>
      </w:ins>
      <w:ins w:id="214" w:author="Tarek Saad" w:date="2021-11-22T09:53:00Z">
        <w:r w:rsidR="00C8100A" w:rsidRPr="00D260B7">
          <w:rPr>
            <w:rFonts w:ascii="Courier New" w:hAnsi="Courier New" w:cs="Courier New"/>
            <w:lang w:val="en-US"/>
          </w:rPr>
          <w:t xml:space="preserve">terminology </w:t>
        </w:r>
      </w:ins>
      <w:ins w:id="215" w:author="Tarek Saad" w:date="2021-11-24T11:37:00Z">
        <w:r w:rsidR="002A3745">
          <w:rPr>
            <w:rFonts w:ascii="Courier New" w:hAnsi="Courier New" w:cs="Courier New"/>
            <w:lang w:val="en-US"/>
          </w:rPr>
          <w:t xml:space="preserve">section </w:t>
        </w:r>
      </w:ins>
      <w:ins w:id="216" w:author="Tarek Saad" w:date="2021-11-22T09:53:00Z">
        <w:r w:rsidR="00C8100A" w:rsidRPr="00D260B7">
          <w:rPr>
            <w:rFonts w:ascii="Courier New" w:hAnsi="Courier New" w:cs="Courier New"/>
            <w:lang w:val="en-US"/>
          </w:rPr>
          <w:t xml:space="preserve">and reference the slices </w:t>
        </w:r>
      </w:ins>
      <w:ins w:id="217" w:author="Tarek Saad" w:date="2021-11-24T11:37:00Z">
        <w:r w:rsidR="002A3745">
          <w:rPr>
            <w:rFonts w:ascii="Courier New" w:hAnsi="Courier New" w:cs="Courier New"/>
            <w:lang w:val="en-US"/>
          </w:rPr>
          <w:t>ID/</w:t>
        </w:r>
      </w:ins>
      <w:ins w:id="218" w:author="Tarek Saad" w:date="2021-11-22T09:53:00Z">
        <w:r w:rsidR="00C8100A" w:rsidRPr="00D260B7">
          <w:rPr>
            <w:rFonts w:ascii="Courier New" w:hAnsi="Courier New" w:cs="Courier New"/>
            <w:lang w:val="en-US"/>
          </w:rPr>
          <w:t>draf</w:t>
        </w:r>
      </w:ins>
      <w:ins w:id="219" w:author="Tarek Saad" w:date="2021-11-24T11:37:00Z">
        <w:r w:rsidR="002A3745">
          <w:rPr>
            <w:rFonts w:ascii="Courier New" w:hAnsi="Courier New" w:cs="Courier New"/>
            <w:lang w:val="en-US"/>
          </w:rPr>
          <w:t>t</w:t>
        </w:r>
      </w:ins>
      <w:ins w:id="220" w:author="Tarek Saad" w:date="2021-11-24T11:38:00Z">
        <w:r w:rsidR="002A3745">
          <w:rPr>
            <w:rFonts w:ascii="Courier New" w:hAnsi="Courier New" w:cs="Courier New"/>
            <w:lang w:val="en-US"/>
          </w:rPr>
          <w:t xml:space="preserve"> for the definition.</w:t>
        </w:r>
      </w:ins>
    </w:p>
    <w:p w14:paraId="052FE719" w14:textId="77777777" w:rsidR="00E320AD" w:rsidRPr="00D260B7" w:rsidDel="008C532C" w:rsidRDefault="00E320AD" w:rsidP="008B1D60">
      <w:pPr>
        <w:pStyle w:val="PlainText"/>
        <w:rPr>
          <w:del w:id="221" w:author="BOUCADAIR Mohamed INNOV/NET" w:date="2021-11-17T09:20:00Z"/>
          <w:rFonts w:ascii="Courier New" w:hAnsi="Courier New" w:cs="Courier New"/>
          <w:lang w:val="en-US"/>
        </w:rPr>
      </w:pPr>
      <w:commentRangeStart w:id="222"/>
      <w:commentRangeStart w:id="223"/>
      <w:commentRangeStart w:id="224"/>
      <w:commentRangeStart w:id="225"/>
      <w:del w:id="226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 xml:space="preserve">   IETF Network Slice:</w:delText>
        </w:r>
      </w:del>
    </w:p>
    <w:p w14:paraId="19C14BBA" w14:textId="77777777" w:rsidR="00E320AD" w:rsidRPr="00D260B7" w:rsidDel="008C532C" w:rsidRDefault="00E320AD" w:rsidP="008B1D60">
      <w:pPr>
        <w:pStyle w:val="PlainText"/>
        <w:rPr>
          <w:del w:id="227" w:author="BOUCADAIR Mohamed INNOV/NET" w:date="2021-11-17T09:20:00Z"/>
          <w:rFonts w:ascii="Courier New" w:hAnsi="Courier New" w:cs="Courier New"/>
          <w:lang w:val="en-US"/>
        </w:rPr>
      </w:pPr>
      <w:del w:id="228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 xml:space="preserve">      a well-defined composite of a set of endpoints, the connectivity</w:delText>
        </w:r>
      </w:del>
    </w:p>
    <w:p w14:paraId="2782E767" w14:textId="77777777" w:rsidR="00E320AD" w:rsidRPr="00D260B7" w:rsidDel="008C532C" w:rsidRDefault="00E320AD" w:rsidP="008B1D60">
      <w:pPr>
        <w:pStyle w:val="PlainText"/>
        <w:rPr>
          <w:del w:id="229" w:author="BOUCADAIR Mohamed INNOV/NET" w:date="2021-11-17T09:20:00Z"/>
          <w:rFonts w:ascii="Courier New" w:hAnsi="Courier New" w:cs="Courier New"/>
          <w:lang w:val="en-US"/>
        </w:rPr>
      </w:pPr>
      <w:del w:id="230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 xml:space="preserve">      requirements between subsets of these endpoints, and associated</w:delText>
        </w:r>
      </w:del>
    </w:p>
    <w:p w14:paraId="63F4232C" w14:textId="77777777" w:rsidR="00E320AD" w:rsidRPr="00D260B7" w:rsidDel="008C532C" w:rsidRDefault="00E320AD" w:rsidP="008B1D60">
      <w:pPr>
        <w:pStyle w:val="PlainText"/>
        <w:rPr>
          <w:del w:id="231" w:author="BOUCADAIR Mohamed INNOV/NET" w:date="2021-11-17T09:20:00Z"/>
          <w:rFonts w:ascii="Courier New" w:hAnsi="Courier New" w:cs="Courier New"/>
          <w:lang w:val="en-US"/>
        </w:rPr>
      </w:pPr>
      <w:del w:id="232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 xml:space="preserve">      requirements; the term 'network slice' in this document refers to</w:delText>
        </w:r>
      </w:del>
    </w:p>
    <w:p w14:paraId="27F63723" w14:textId="77777777" w:rsidR="00E320AD" w:rsidRPr="00D260B7" w:rsidDel="008C532C" w:rsidRDefault="00E320AD" w:rsidP="008B1D60">
      <w:pPr>
        <w:pStyle w:val="PlainText"/>
        <w:rPr>
          <w:del w:id="233" w:author="BOUCADAIR Mohamed INNOV/NET" w:date="2021-11-17T09:20:00Z"/>
          <w:rFonts w:ascii="Courier New" w:hAnsi="Courier New" w:cs="Courier New"/>
          <w:lang w:val="en-US"/>
        </w:rPr>
      </w:pPr>
      <w:del w:id="234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 xml:space="preserve">      'IETF network slice' as defined in</w:delText>
        </w:r>
      </w:del>
    </w:p>
    <w:p w14:paraId="2BADFFA0" w14:textId="77777777" w:rsidR="00E320AD" w:rsidRPr="00D260B7" w:rsidDel="008C532C" w:rsidRDefault="00E320AD" w:rsidP="008B1D60">
      <w:pPr>
        <w:pStyle w:val="PlainText"/>
        <w:rPr>
          <w:del w:id="235" w:author="BOUCADAIR Mohamed INNOV/NET" w:date="2021-11-17T09:20:00Z"/>
          <w:rFonts w:ascii="Courier New" w:hAnsi="Courier New" w:cs="Courier New"/>
          <w:lang w:val="en-US"/>
        </w:rPr>
      </w:pPr>
      <w:del w:id="236" w:author="BOUCADAIR Mohamed INNOV/NET" w:date="2021-11-17T09:20:00Z">
        <w:r w:rsidRPr="00D260B7" w:rsidDel="008C532C">
          <w:rPr>
            <w:rFonts w:ascii="Courier New" w:hAnsi="Courier New" w:cs="Courier New"/>
            <w:lang w:val="en-US"/>
          </w:rPr>
          <w:delText xml:space="preserve">      [I-D.ietf-teas-ietf-network-slices].</w:delText>
        </w:r>
      </w:del>
    </w:p>
    <w:p w14:paraId="4D3462A8" w14:textId="77777777" w:rsidR="00E320AD" w:rsidRPr="00D260B7" w:rsidRDefault="00E320AD" w:rsidP="008B1D60">
      <w:pPr>
        <w:pStyle w:val="PlainText"/>
        <w:rPr>
          <w:del w:id="237" w:author="BOUCADAIR Mohamed INNOV/NET" w:date="2021-11-17T09:20:00Z"/>
          <w:rFonts w:ascii="Courier New" w:hAnsi="Courier New" w:cs="Courier New"/>
          <w:lang w:val="en-US"/>
        </w:rPr>
      </w:pPr>
    </w:p>
    <w:p w14:paraId="6DB9B672" w14:textId="77777777" w:rsidR="00E320AD" w:rsidRPr="00D260B7" w:rsidDel="008C532C" w:rsidRDefault="00E320AD" w:rsidP="008B1D60">
      <w:pPr>
        <w:pStyle w:val="PlainText"/>
        <w:rPr>
          <w:del w:id="238" w:author="BOUCADAIR Mohamed INNOV/NET" w:date="2021-11-17T09:22:00Z"/>
          <w:rFonts w:ascii="Courier New" w:hAnsi="Courier New" w:cs="Courier New"/>
          <w:lang w:val="en-US"/>
        </w:rPr>
      </w:pPr>
      <w:del w:id="239" w:author="BOUCADAIR Mohamed INNOV/NET" w:date="2021-11-17T09:22:00Z">
        <w:r w:rsidRPr="00D260B7" w:rsidDel="008C532C">
          <w:rPr>
            <w:rFonts w:ascii="Courier New" w:hAnsi="Courier New" w:cs="Courier New"/>
            <w:lang w:val="en-US"/>
          </w:rPr>
          <w:delText xml:space="preserve">   IETF Network Slice Controller (NSC):</w:delText>
        </w:r>
      </w:del>
    </w:p>
    <w:p w14:paraId="08993771" w14:textId="77777777" w:rsidR="00E320AD" w:rsidRPr="00D260B7" w:rsidDel="008C532C" w:rsidRDefault="00E320AD" w:rsidP="008B1D60">
      <w:pPr>
        <w:pStyle w:val="PlainText"/>
        <w:rPr>
          <w:del w:id="240" w:author="BOUCADAIR Mohamed INNOV/NET" w:date="2021-11-17T09:22:00Z"/>
          <w:rFonts w:ascii="Courier New" w:hAnsi="Courier New" w:cs="Courier New"/>
          <w:lang w:val="en-US"/>
        </w:rPr>
      </w:pPr>
      <w:del w:id="241" w:author="BOUCADAIR Mohamed INNOV/NET" w:date="2021-11-17T09:22:00Z">
        <w:r w:rsidRPr="00D260B7" w:rsidDel="008C532C">
          <w:rPr>
            <w:rFonts w:ascii="Courier New" w:hAnsi="Courier New" w:cs="Courier New"/>
            <w:lang w:val="en-US"/>
          </w:rPr>
          <w:delText xml:space="preserve">      controller that is used to realize an IETF network slice</w:delText>
        </w:r>
      </w:del>
    </w:p>
    <w:p w14:paraId="78F09F9F" w14:textId="77777777" w:rsidR="00E320AD" w:rsidRPr="00D260B7" w:rsidDel="008C532C" w:rsidRDefault="00E320AD" w:rsidP="008B1D60">
      <w:pPr>
        <w:pStyle w:val="PlainText"/>
        <w:rPr>
          <w:del w:id="242" w:author="BOUCADAIR Mohamed INNOV/NET" w:date="2021-11-17T09:22:00Z"/>
          <w:rFonts w:ascii="Courier New" w:hAnsi="Courier New" w:cs="Courier New"/>
          <w:lang w:val="en-US"/>
        </w:rPr>
      </w:pPr>
      <w:del w:id="243" w:author="BOUCADAIR Mohamed INNOV/NET" w:date="2021-11-17T09:22:00Z">
        <w:r w:rsidRPr="00D260B7" w:rsidDel="008C532C">
          <w:rPr>
            <w:rFonts w:ascii="Courier New" w:hAnsi="Courier New" w:cs="Courier New"/>
            <w:lang w:val="en-US"/>
          </w:rPr>
          <w:delText xml:space="preserve">      [I-D.ietf-teas-ietf-network-slices].</w:delText>
        </w:r>
      </w:del>
    </w:p>
    <w:p w14:paraId="42289218" w14:textId="77777777" w:rsidR="00E320AD" w:rsidRPr="00D260B7" w:rsidRDefault="00E320AD" w:rsidP="008B1D60">
      <w:pPr>
        <w:pStyle w:val="PlainText"/>
        <w:rPr>
          <w:del w:id="244" w:author="BOUCADAIR Mohamed INNOV/NET" w:date="2021-11-17T09:22:00Z"/>
          <w:rFonts w:ascii="Courier New" w:hAnsi="Courier New" w:cs="Courier New"/>
          <w:lang w:val="en-US"/>
        </w:rPr>
      </w:pPr>
    </w:p>
    <w:p w14:paraId="29797BF6" w14:textId="77777777" w:rsidR="00E320AD" w:rsidRPr="00D260B7" w:rsidDel="008C532C" w:rsidRDefault="00E320AD" w:rsidP="008B1D60">
      <w:pPr>
        <w:pStyle w:val="PlainText"/>
        <w:rPr>
          <w:del w:id="245" w:author="BOUCADAIR Mohamed INNOV/NET" w:date="2021-11-17T09:22:00Z"/>
          <w:rFonts w:ascii="Courier New" w:hAnsi="Courier New" w:cs="Courier New"/>
          <w:lang w:val="en-US"/>
        </w:rPr>
      </w:pPr>
      <w:del w:id="246" w:author="BOUCADAIR Mohamed INNOV/NET" w:date="2021-11-17T09:22:00Z">
        <w:r w:rsidRPr="00D260B7" w:rsidDel="008C532C">
          <w:rPr>
            <w:rFonts w:ascii="Courier New" w:hAnsi="Courier New" w:cs="Courier New"/>
            <w:lang w:val="en-US"/>
          </w:rPr>
          <w:delText xml:space="preserve">   Network Resource Partition:</w:delText>
        </w:r>
      </w:del>
    </w:p>
    <w:p w14:paraId="34954CA8" w14:textId="77777777" w:rsidR="00E320AD" w:rsidRPr="00D260B7" w:rsidDel="008C532C" w:rsidRDefault="00E320AD" w:rsidP="008B1D60">
      <w:pPr>
        <w:pStyle w:val="PlainText"/>
        <w:rPr>
          <w:del w:id="247" w:author="BOUCADAIR Mohamed INNOV/NET" w:date="2021-11-17T09:22:00Z"/>
          <w:rFonts w:ascii="Courier New" w:hAnsi="Courier New" w:cs="Courier New"/>
          <w:lang w:val="en-US"/>
        </w:rPr>
      </w:pPr>
      <w:del w:id="248" w:author="BOUCADAIR Mohamed INNOV/NET" w:date="2021-11-17T09:22:00Z">
        <w:r w:rsidRPr="00D260B7" w:rsidDel="008C532C">
          <w:rPr>
            <w:rFonts w:ascii="Courier New" w:hAnsi="Courier New" w:cs="Courier New"/>
            <w:lang w:val="en-US"/>
          </w:rPr>
          <w:delText xml:space="preserve">      the collection of resources that are used to support a Slice-Flow</w:delText>
        </w:r>
      </w:del>
    </w:p>
    <w:p w14:paraId="5EAA9D06" w14:textId="77777777" w:rsidR="00E320AD" w:rsidRPr="00D260B7" w:rsidDel="008C532C" w:rsidRDefault="00E320AD" w:rsidP="008B1D60">
      <w:pPr>
        <w:pStyle w:val="PlainText"/>
        <w:rPr>
          <w:del w:id="249" w:author="BOUCADAIR Mohamed INNOV/NET" w:date="2021-11-17T09:22:00Z"/>
          <w:rFonts w:ascii="Courier New" w:hAnsi="Courier New" w:cs="Courier New"/>
          <w:lang w:val="en-US"/>
        </w:rPr>
      </w:pPr>
      <w:del w:id="250" w:author="BOUCADAIR Mohamed INNOV/NET" w:date="2021-11-17T09:22:00Z">
        <w:r w:rsidRPr="00D260B7" w:rsidDel="008C532C">
          <w:rPr>
            <w:rFonts w:ascii="Courier New" w:hAnsi="Courier New" w:cs="Courier New"/>
            <w:lang w:val="en-US"/>
          </w:rPr>
          <w:delText xml:space="preserve">      Aggregate.</w:delText>
        </w:r>
      </w:del>
      <w:commentRangeEnd w:id="222"/>
      <w:r w:rsidR="008C532C" w:rsidRPr="00D260B7">
        <w:rPr>
          <w:rStyle w:val="CommentReference"/>
          <w:lang w:val="en-US"/>
          <w:rPrChange w:id="251" w:author="Tarek Saad" w:date="2021-11-22T12:15:00Z">
            <w:rPr>
              <w:rStyle w:val="CommentReference"/>
            </w:rPr>
          </w:rPrChange>
        </w:rPr>
        <w:commentReference w:id="222"/>
      </w:r>
      <w:commentRangeEnd w:id="223"/>
      <w:r w:rsidR="00C8100A" w:rsidRPr="00D260B7">
        <w:rPr>
          <w:rStyle w:val="CommentReference"/>
          <w:lang w:val="en-US"/>
          <w:rPrChange w:id="252" w:author="Tarek Saad" w:date="2021-11-22T12:15:00Z">
            <w:rPr>
              <w:rStyle w:val="CommentReference"/>
            </w:rPr>
          </w:rPrChange>
        </w:rPr>
        <w:commentReference w:id="223"/>
      </w:r>
      <w:commentRangeEnd w:id="224"/>
      <w:r w:rsidR="00C8100A" w:rsidRPr="00D260B7">
        <w:rPr>
          <w:rStyle w:val="CommentReference"/>
          <w:lang w:val="en-US"/>
          <w:rPrChange w:id="253" w:author="Tarek Saad" w:date="2021-11-22T12:15:00Z">
            <w:rPr>
              <w:rStyle w:val="CommentReference"/>
            </w:rPr>
          </w:rPrChange>
        </w:rPr>
        <w:commentReference w:id="224"/>
      </w:r>
      <w:commentRangeEnd w:id="225"/>
      <w:r w:rsidR="00C8100A" w:rsidRPr="00D260B7">
        <w:rPr>
          <w:rStyle w:val="CommentReference"/>
          <w:lang w:val="en-US"/>
          <w:rPrChange w:id="254" w:author="Tarek Saad" w:date="2021-11-22T12:15:00Z">
            <w:rPr>
              <w:rStyle w:val="CommentReference"/>
            </w:rPr>
          </w:rPrChange>
        </w:rPr>
        <w:commentReference w:id="225"/>
      </w:r>
    </w:p>
    <w:p w14:paraId="69F9CD7D" w14:textId="77777777" w:rsidR="00E320AD" w:rsidRPr="00D260B7" w:rsidRDefault="00E320AD" w:rsidP="008B1D60">
      <w:pPr>
        <w:pStyle w:val="PlainText"/>
        <w:rPr>
          <w:del w:id="255" w:author="BOUCADAIR Mohamed INNOV/NET" w:date="2021-11-17T09:22:00Z"/>
          <w:rFonts w:ascii="Courier New" w:hAnsi="Courier New" w:cs="Courier New"/>
          <w:lang w:val="en-US"/>
        </w:rPr>
      </w:pPr>
    </w:p>
    <w:p w14:paraId="2F4D32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Aggregate:</w:t>
      </w:r>
    </w:p>
    <w:p w14:paraId="3F8960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 collection of packets that match an NRP Policy selection</w:t>
      </w:r>
    </w:p>
    <w:p w14:paraId="145A1E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criteria and are given the same forwarding treatment; a Slice-Flow</w:t>
      </w:r>
    </w:p>
    <w:p w14:paraId="605A93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Aggregate comprises of one or more IETF network slice traffic</w:t>
      </w:r>
    </w:p>
    <w:p w14:paraId="0DEBAAB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streams; the mapping of one or more IETF network slices to a</w:t>
      </w:r>
    </w:p>
    <w:p w14:paraId="250056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Slice-Flow Aggregate is maintained by the IETF Network Slice</w:t>
      </w:r>
    </w:p>
    <w:p w14:paraId="1900F67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Controller.</w:t>
      </w:r>
    </w:p>
    <w:p w14:paraId="54FCA6D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B98B3D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Resource Partition Policy:</w:t>
      </w:r>
    </w:p>
    <w:p w14:paraId="2C37E1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 policy construct that enables instantiation of mechanisms in</w:t>
      </w:r>
    </w:p>
    <w:p w14:paraId="76D86D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support of IETF network slice specific control and data plane</w:t>
      </w:r>
    </w:p>
    <w:p w14:paraId="67DE69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behaviors on select topological elements; the enforcement of an</w:t>
      </w:r>
    </w:p>
    <w:p w14:paraId="5A7FFC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NRP Policy results in the creation of an NRP.</w:t>
      </w:r>
    </w:p>
    <w:p w14:paraId="7B097C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5ECBB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Capable Node:</w:t>
      </w:r>
    </w:p>
    <w:p w14:paraId="55E068D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 node that supports one of the NRP modes described in this</w:t>
      </w:r>
    </w:p>
    <w:p w14:paraId="1D24060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document.</w:t>
      </w:r>
    </w:p>
    <w:p w14:paraId="0A0844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A3DF1F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Incapable Node:</w:t>
      </w:r>
    </w:p>
    <w:p w14:paraId="357949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</w:t>
      </w:r>
      <w:commentRangeStart w:id="256"/>
      <w:commentRangeStart w:id="257"/>
      <w:r w:rsidRPr="00D260B7">
        <w:rPr>
          <w:rFonts w:ascii="Courier New" w:hAnsi="Courier New" w:cs="Courier New"/>
          <w:lang w:val="en-US"/>
        </w:rPr>
        <w:t xml:space="preserve">a node </w:t>
      </w:r>
      <w:commentRangeEnd w:id="256"/>
      <w:r w:rsidR="00DC0145" w:rsidRPr="00D260B7">
        <w:rPr>
          <w:rStyle w:val="CommentReference"/>
          <w:rFonts w:asciiTheme="minorHAnsi" w:hAnsiTheme="minorHAnsi"/>
          <w:lang w:val="en-US"/>
          <w:rPrChange w:id="25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56"/>
      </w:r>
      <w:commentRangeEnd w:id="257"/>
      <w:r w:rsidR="00BE77F1" w:rsidRPr="00D260B7">
        <w:rPr>
          <w:rStyle w:val="CommentReference"/>
          <w:rFonts w:asciiTheme="minorHAnsi" w:hAnsiTheme="minorHAnsi"/>
          <w:lang w:val="en-US"/>
          <w:rPrChange w:id="25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57"/>
      </w:r>
      <w:r w:rsidRPr="00D260B7">
        <w:rPr>
          <w:rFonts w:ascii="Courier New" w:hAnsi="Courier New" w:cs="Courier New"/>
          <w:lang w:val="en-US"/>
        </w:rPr>
        <w:t>that does not support any of the NRP modes described in</w:t>
      </w:r>
    </w:p>
    <w:p w14:paraId="0901F42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60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   </w:t>
      </w:r>
      <w:r w:rsidRPr="00D260B7">
        <w:rPr>
          <w:rFonts w:ascii="Courier New" w:hAnsi="Courier New" w:cs="Courier New"/>
          <w:lang w:val="en-US"/>
          <w:rPrChange w:id="261" w:author="Tarek Saad" w:date="2021-11-22T12:15:00Z">
            <w:rPr>
              <w:rFonts w:ascii="Courier New" w:hAnsi="Courier New" w:cs="Courier New"/>
            </w:rPr>
          </w:rPrChange>
        </w:rPr>
        <w:t>this document.</w:t>
      </w:r>
    </w:p>
    <w:p w14:paraId="2B010A3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62" w:author="Tarek Saad" w:date="2021-11-22T12:15:00Z">
            <w:rPr>
              <w:rFonts w:ascii="Courier New" w:hAnsi="Courier New" w:cs="Courier New"/>
            </w:rPr>
          </w:rPrChange>
        </w:rPr>
      </w:pPr>
    </w:p>
    <w:p w14:paraId="61F185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63" w:author="Tarek Saad" w:date="2021-11-22T12:15:00Z">
            <w:rPr>
              <w:rFonts w:ascii="Courier New" w:hAnsi="Courier New" w:cs="Courier New"/>
            </w:rPr>
          </w:rPrChange>
        </w:rPr>
      </w:pPr>
    </w:p>
    <w:p w14:paraId="099659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64" w:author="Tarek Saad" w:date="2021-11-22T12:15:00Z">
            <w:rPr>
              <w:rFonts w:ascii="Courier New" w:hAnsi="Courier New" w:cs="Courier New"/>
            </w:rPr>
          </w:rPrChange>
        </w:rPr>
      </w:pPr>
    </w:p>
    <w:p w14:paraId="67F3F14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65" w:author="Tarek Saad" w:date="2021-11-22T12:15:00Z">
            <w:rPr>
              <w:rFonts w:ascii="Courier New" w:hAnsi="Courier New" w:cs="Courier New"/>
            </w:rPr>
          </w:rPrChange>
        </w:rPr>
      </w:pPr>
    </w:p>
    <w:p w14:paraId="147C9E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266" w:author="Tarek Saad" w:date="2021-11-22T12:15:00Z">
            <w:rPr>
              <w:rFonts w:ascii="Courier New" w:hAnsi="Courier New" w:cs="Courier New"/>
            </w:rPr>
          </w:rPrChange>
        </w:rPr>
        <w:t xml:space="preserve">Saad, et al.               </w:t>
      </w:r>
      <w:r w:rsidRPr="00D260B7">
        <w:rPr>
          <w:rFonts w:ascii="Courier New" w:hAnsi="Courier New" w:cs="Courier New"/>
          <w:lang w:val="en-US"/>
        </w:rPr>
        <w:t>Expires 20 May 2022                  [Page 5]</w:t>
      </w:r>
    </w:p>
    <w:p w14:paraId="0BE39AD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35B841E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8C561A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73F63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5D777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 Path:</w:t>
      </w:r>
    </w:p>
    <w:p w14:paraId="15FDA3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 path that is setup over the NRP that is associated with a</w:t>
      </w:r>
    </w:p>
    <w:p w14:paraId="3E7377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specific Slice-Flow Aggregate.</w:t>
      </w:r>
    </w:p>
    <w:p w14:paraId="6EC2CA9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1E3CDA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 Packet:</w:t>
      </w:r>
    </w:p>
    <w:p w14:paraId="5B55CA7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 packet that traverses over the NRP that is associated with a</w:t>
      </w:r>
    </w:p>
    <w:p w14:paraId="05465E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specific Slice-Flow Aggregate.</w:t>
      </w:r>
    </w:p>
    <w:p w14:paraId="77B291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873FCE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Topology:</w:t>
      </w:r>
    </w:p>
    <w:p w14:paraId="34BA584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 set of topological elements associated with a Network Resource</w:t>
      </w:r>
    </w:p>
    <w:p w14:paraId="6BD9694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Partition.</w:t>
      </w:r>
    </w:p>
    <w:p w14:paraId="0EA84E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9E643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 Aware TE:</w:t>
      </w:r>
    </w:p>
    <w:p w14:paraId="41AC46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 mechanism for TE path selection that takes into account the</w:t>
      </w:r>
    </w:p>
    <w:p w14:paraId="090D1FF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available network resources associated with a specific Slice-Flow</w:t>
      </w:r>
    </w:p>
    <w:p w14:paraId="579004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Aggregate.</w:t>
      </w:r>
    </w:p>
    <w:p w14:paraId="4B0E22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85FA049" w14:textId="77777777" w:rsidR="00E320AD" w:rsidRPr="00D260B7" w:rsidDel="00226688" w:rsidRDefault="00E320AD" w:rsidP="008B1D60">
      <w:pPr>
        <w:pStyle w:val="PlainText"/>
        <w:rPr>
          <w:del w:id="267" w:author="BOUCADAIR Mohamed INNOV/NET" w:date="2021-11-17T09:25:00Z"/>
          <w:rFonts w:ascii="Courier New" w:hAnsi="Courier New" w:cs="Courier New"/>
          <w:lang w:val="en-US"/>
        </w:rPr>
      </w:pPr>
      <w:del w:id="268" w:author="BOUCADAIR Mohamed INNOV/NET" w:date="2021-11-17T09:25:00Z">
        <w:r w:rsidRPr="00D260B7" w:rsidDel="00226688">
          <w:rPr>
            <w:rFonts w:ascii="Courier New" w:hAnsi="Courier New" w:cs="Courier New"/>
            <w:lang w:val="en-US"/>
          </w:rPr>
          <w:delText xml:space="preserve">   The key words "MUST", "MUST NOT", "REQUIRED", "SHALL", "SHALL NOT",</w:delText>
        </w:r>
      </w:del>
    </w:p>
    <w:p w14:paraId="079512D3" w14:textId="77777777" w:rsidR="00E320AD" w:rsidRPr="00D260B7" w:rsidDel="00226688" w:rsidRDefault="00E320AD" w:rsidP="008B1D60">
      <w:pPr>
        <w:pStyle w:val="PlainText"/>
        <w:rPr>
          <w:del w:id="269" w:author="BOUCADAIR Mohamed INNOV/NET" w:date="2021-11-17T09:25:00Z"/>
          <w:rFonts w:ascii="Courier New" w:hAnsi="Courier New" w:cs="Courier New"/>
          <w:lang w:val="en-US"/>
        </w:rPr>
      </w:pPr>
      <w:del w:id="270" w:author="BOUCADAIR Mohamed INNOV/NET" w:date="2021-11-17T09:25:00Z">
        <w:r w:rsidRPr="00D260B7" w:rsidDel="00226688">
          <w:rPr>
            <w:rFonts w:ascii="Courier New" w:hAnsi="Courier New" w:cs="Courier New"/>
            <w:lang w:val="en-US"/>
          </w:rPr>
          <w:delText xml:space="preserve">   "SHOULD", "SHOULD NOT", "RECOMMENDED", "NOT RECOMMENDED", "MAY", and</w:delText>
        </w:r>
      </w:del>
    </w:p>
    <w:p w14:paraId="7CFFD754" w14:textId="77777777" w:rsidR="00E320AD" w:rsidRPr="00D260B7" w:rsidDel="00226688" w:rsidRDefault="00E320AD" w:rsidP="008B1D60">
      <w:pPr>
        <w:pStyle w:val="PlainText"/>
        <w:rPr>
          <w:del w:id="271" w:author="BOUCADAIR Mohamed INNOV/NET" w:date="2021-11-17T09:25:00Z"/>
          <w:rFonts w:ascii="Courier New" w:hAnsi="Courier New" w:cs="Courier New"/>
          <w:lang w:val="en-US"/>
        </w:rPr>
      </w:pPr>
      <w:del w:id="272" w:author="BOUCADAIR Mohamed INNOV/NET" w:date="2021-11-17T09:25:00Z">
        <w:r w:rsidRPr="00D260B7" w:rsidDel="00226688">
          <w:rPr>
            <w:rFonts w:ascii="Courier New" w:hAnsi="Courier New" w:cs="Courier New"/>
            <w:lang w:val="en-US"/>
          </w:rPr>
          <w:delText xml:space="preserve">   "OPTIONAL" in this document are to be interpreted as described in</w:delText>
        </w:r>
      </w:del>
    </w:p>
    <w:p w14:paraId="7DF4B7EF" w14:textId="77777777" w:rsidR="00E320AD" w:rsidRPr="00D260B7" w:rsidDel="00226688" w:rsidRDefault="00E320AD" w:rsidP="008B1D60">
      <w:pPr>
        <w:pStyle w:val="PlainText"/>
        <w:rPr>
          <w:del w:id="273" w:author="BOUCADAIR Mohamed INNOV/NET" w:date="2021-11-17T09:25:00Z"/>
          <w:rFonts w:ascii="Courier New" w:hAnsi="Courier New" w:cs="Courier New"/>
          <w:lang w:val="en-US"/>
        </w:rPr>
      </w:pPr>
      <w:del w:id="274" w:author="BOUCADAIR Mohamed INNOV/NET" w:date="2021-11-17T09:25:00Z">
        <w:r w:rsidRPr="00D260B7" w:rsidDel="00226688">
          <w:rPr>
            <w:rFonts w:ascii="Courier New" w:hAnsi="Courier New" w:cs="Courier New"/>
            <w:lang w:val="en-US"/>
          </w:rPr>
          <w:delText xml:space="preserve">   BCP 14 [RFC2119] [RFC8174] when, and only when, they appear in all</w:delText>
        </w:r>
      </w:del>
    </w:p>
    <w:p w14:paraId="304146EF" w14:textId="77777777" w:rsidR="00E320AD" w:rsidRPr="00D260B7" w:rsidDel="00226688" w:rsidRDefault="00E320AD" w:rsidP="008B1D60">
      <w:pPr>
        <w:pStyle w:val="PlainText"/>
        <w:rPr>
          <w:del w:id="275" w:author="BOUCADAIR Mohamed INNOV/NET" w:date="2021-11-17T09:25:00Z"/>
          <w:rFonts w:ascii="Courier New" w:hAnsi="Courier New" w:cs="Courier New"/>
          <w:lang w:val="en-US"/>
        </w:rPr>
      </w:pPr>
      <w:del w:id="276" w:author="BOUCADAIR Mohamed INNOV/NET" w:date="2021-11-17T09:25:00Z">
        <w:r w:rsidRPr="00D260B7" w:rsidDel="00226688">
          <w:rPr>
            <w:rFonts w:ascii="Courier New" w:hAnsi="Courier New" w:cs="Courier New"/>
            <w:lang w:val="en-US"/>
          </w:rPr>
          <w:delText xml:space="preserve">   capitals, as shown here.</w:delText>
        </w:r>
      </w:del>
    </w:p>
    <w:p w14:paraId="534B0315" w14:textId="77777777" w:rsidR="00E320AD" w:rsidRPr="00D260B7" w:rsidRDefault="00E320AD" w:rsidP="008B1D60">
      <w:pPr>
        <w:pStyle w:val="PlainText"/>
        <w:rPr>
          <w:del w:id="277" w:author="BOUCADAIR Mohamed INNOV/NET" w:date="2021-11-17T09:25:00Z"/>
          <w:rFonts w:ascii="Courier New" w:hAnsi="Courier New" w:cs="Courier New"/>
          <w:lang w:val="en-US"/>
        </w:rPr>
      </w:pPr>
    </w:p>
    <w:p w14:paraId="7FC228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1.2.  Acronyms and Abbreviations</w:t>
      </w:r>
    </w:p>
    <w:p w14:paraId="569F4BD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82D4C9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BA: Behavior Aggregate</w:t>
      </w:r>
    </w:p>
    <w:p w14:paraId="3CE06D1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8C5C73A" w14:textId="1611355E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CS: Class Selector</w:t>
      </w:r>
    </w:p>
    <w:p w14:paraId="7FB3F6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612747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NRP-PHB: NRP Per Hop Behavior as described in Section 5.1.3</w:t>
      </w:r>
    </w:p>
    <w:p w14:paraId="7D0B06E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B1551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SAS: Slice-Flow Aggregate Selector</w:t>
      </w:r>
    </w:p>
    <w:p w14:paraId="6BECCC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66DF70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SASL: Slice-Flow Aggregate Selector Label as described in</w:t>
      </w:r>
    </w:p>
    <w:p w14:paraId="73A9DD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Section 5.1.1</w:t>
      </w:r>
    </w:p>
    <w:p w14:paraId="56A9D0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BA3125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SLA: Service Level Agreement</w:t>
      </w:r>
    </w:p>
    <w:p w14:paraId="4A03EA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34DC7F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SLO: Service Level Objective</w:t>
      </w:r>
    </w:p>
    <w:p w14:paraId="29FDD4A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9D4F1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Diffserv: Differentiated Services</w:t>
      </w:r>
    </w:p>
    <w:p w14:paraId="494750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FE2B83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MPLS: Multiprotocol Label Switching</w:t>
      </w:r>
    </w:p>
    <w:p w14:paraId="47C19A7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95010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LSP: Label Switched Path</w:t>
      </w:r>
    </w:p>
    <w:p w14:paraId="3F8CC1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5E023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RSVP: Resource Reservation Protocol</w:t>
      </w:r>
    </w:p>
    <w:p w14:paraId="52C85DD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BC583F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36523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A1C48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A111B8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 [Page 6]</w:t>
      </w:r>
    </w:p>
    <w:p w14:paraId="1D59308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01A69C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FCA151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69739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2894A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TE: Traffic Engineering</w:t>
      </w:r>
    </w:p>
    <w:p w14:paraId="47F6E34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57AAA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SR: Segment Routing</w:t>
      </w:r>
    </w:p>
    <w:p w14:paraId="2DF3C2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B705C6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VRF: VPN Routing and Forwarding</w:t>
      </w:r>
    </w:p>
    <w:p w14:paraId="2094DF7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A4E87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AC: Attachment Circuit</w:t>
      </w:r>
    </w:p>
    <w:p w14:paraId="01BB3D6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72E57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CE: Customer Edge</w:t>
      </w:r>
    </w:p>
    <w:p w14:paraId="17D3483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F875C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PE: Provider Edge</w:t>
      </w:r>
    </w:p>
    <w:p w14:paraId="26FE852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D474FB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PCEP: Path Computation Element (PCE) Communication Protocol (PCEP)</w:t>
      </w:r>
    </w:p>
    <w:p w14:paraId="03C9410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AD0BE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2.  </w:t>
      </w:r>
      <w:commentRangeStart w:id="278"/>
      <w:commentRangeStart w:id="279"/>
      <w:r w:rsidRPr="00D260B7">
        <w:rPr>
          <w:rFonts w:ascii="Courier New" w:hAnsi="Courier New" w:cs="Courier New"/>
          <w:lang w:val="en-US"/>
        </w:rPr>
        <w:t>Network Resource Slicing Membership</w:t>
      </w:r>
      <w:commentRangeEnd w:id="278"/>
      <w:r w:rsidR="00871747" w:rsidRPr="00D260B7">
        <w:rPr>
          <w:rStyle w:val="CommentReference"/>
          <w:rFonts w:asciiTheme="minorHAnsi" w:hAnsiTheme="minorHAnsi"/>
          <w:lang w:val="en-US"/>
          <w:rPrChange w:id="280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78"/>
      </w:r>
      <w:commentRangeEnd w:id="279"/>
      <w:r w:rsidR="00C8441F">
        <w:rPr>
          <w:rStyle w:val="CommentReference"/>
          <w:rFonts w:asciiTheme="minorHAnsi" w:hAnsiTheme="minorHAnsi"/>
        </w:rPr>
        <w:commentReference w:id="279"/>
      </w:r>
    </w:p>
    <w:p w14:paraId="1AD09F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08244A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 NRP that supports a Slice-Flow Aggregate can be instantiated over</w:t>
      </w:r>
    </w:p>
    <w:p w14:paraId="3090FC9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ins w:id="281" w:author="BOUCADAIR Mohamed INNOV/NET" w:date="2021-11-17T09:38:00Z">
        <w:r w:rsidR="00871747" w:rsidRPr="00D260B7">
          <w:rPr>
            <w:rFonts w:ascii="Courier New" w:hAnsi="Courier New" w:cs="Courier New"/>
            <w:lang w:val="en-US"/>
          </w:rPr>
          <w:t xml:space="preserve">all or </w:t>
        </w:r>
      </w:ins>
      <w:r w:rsidRPr="00D260B7">
        <w:rPr>
          <w:rFonts w:ascii="Courier New" w:hAnsi="Courier New" w:cs="Courier New"/>
          <w:lang w:val="en-US"/>
        </w:rPr>
        <w:t>parts of an IP/MPLS network (e.g., all or specific network resources</w:t>
      </w:r>
    </w:p>
    <w:p w14:paraId="4536BD4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the access, aggregation, or core network), and can stretch across</w:t>
      </w:r>
    </w:p>
    <w:p w14:paraId="6007AB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domains administered by a provider.  The NRP topology may be</w:t>
      </w:r>
    </w:p>
    <w:p w14:paraId="213ADBC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comprised of dedicated and/or shared network resources (e.g., in</w:t>
      </w:r>
    </w:p>
    <w:p w14:paraId="6A0E665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terms of processing power, storage, and bandwidth).</w:t>
      </w:r>
    </w:p>
    <w:p w14:paraId="4579EE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1BBBF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physical network resources may be fully dedicated to a specific</w:t>
      </w:r>
    </w:p>
    <w:p w14:paraId="4AADB8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Aggregate.  For example, traffic belonging to a Slice-Flow</w:t>
      </w:r>
    </w:p>
    <w:p w14:paraId="0582AF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 can traverse dedicated network resources without being</w:t>
      </w:r>
    </w:p>
    <w:p w14:paraId="019158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subjected to contention from traffic of other Slice-Flow Aggregates.</w:t>
      </w:r>
    </w:p>
    <w:p w14:paraId="3FF7F1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commentRangeStart w:id="282"/>
      <w:commentRangeStart w:id="283"/>
      <w:r w:rsidRPr="00D260B7">
        <w:rPr>
          <w:rFonts w:ascii="Courier New" w:hAnsi="Courier New" w:cs="Courier New"/>
          <w:lang w:val="en-US"/>
        </w:rPr>
        <w:t>Dedicated physical network resource slicing allows for simple</w:t>
      </w:r>
    </w:p>
    <w:p w14:paraId="25FB96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partitioning of the physical network resources amongst Slice-Flow</w:t>
      </w:r>
    </w:p>
    <w:p w14:paraId="3FB778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Aggregates without the need to distinguish packets traversing the</w:t>
      </w:r>
    </w:p>
    <w:p w14:paraId="7CA951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dedicated network resources since only one Slice-Flow Aggregate</w:t>
      </w:r>
    </w:p>
    <w:p w14:paraId="06B077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stream can traverse the dedicated resource at any time.</w:t>
      </w:r>
      <w:commentRangeEnd w:id="282"/>
      <w:r w:rsidR="00871747" w:rsidRPr="00D260B7">
        <w:rPr>
          <w:rStyle w:val="CommentReference"/>
          <w:rFonts w:asciiTheme="minorHAnsi" w:hAnsiTheme="minorHAnsi"/>
          <w:lang w:val="en-US"/>
          <w:rPrChange w:id="284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82"/>
      </w:r>
      <w:commentRangeEnd w:id="283"/>
      <w:r w:rsidR="00CE2FB8" w:rsidRPr="00D260B7">
        <w:rPr>
          <w:rStyle w:val="CommentReference"/>
          <w:rFonts w:asciiTheme="minorHAnsi" w:hAnsiTheme="minorHAnsi"/>
          <w:lang w:val="en-US"/>
          <w:rPrChange w:id="285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83"/>
      </w:r>
    </w:p>
    <w:p w14:paraId="7A780B2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A51BB0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optimize network utilization, sharing of the physical network</w:t>
      </w:r>
    </w:p>
    <w:p w14:paraId="5C7FE05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 may be desirable.  In such case, the same physical network</w:t>
      </w:r>
    </w:p>
    <w:p w14:paraId="30CF492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 capacity is divided among multiple NRPs that support</w:t>
      </w:r>
    </w:p>
    <w:p w14:paraId="1B36DA5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Slice-Flow Aggregates.  The shared physical network</w:t>
      </w:r>
    </w:p>
    <w:p w14:paraId="22637F7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 can be partitioned in the data plane (for example by</w:t>
      </w:r>
    </w:p>
    <w:p w14:paraId="5E1DF11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applying hardware policers and shapers) and/or partitioned in the</w:t>
      </w:r>
    </w:p>
    <w:p w14:paraId="3DB6D8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control plane by providing a logical representation of the physical</w:t>
      </w:r>
    </w:p>
    <w:p w14:paraId="2AA305B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link that has a subset of the network resources available to it.</w:t>
      </w:r>
    </w:p>
    <w:p w14:paraId="4B2019E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98E582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3.  </w:t>
      </w:r>
      <w:commentRangeStart w:id="286"/>
      <w:commentRangeStart w:id="287"/>
      <w:r w:rsidRPr="00D260B7">
        <w:rPr>
          <w:rFonts w:ascii="Courier New" w:hAnsi="Courier New" w:cs="Courier New"/>
          <w:lang w:val="en-US"/>
        </w:rPr>
        <w:t>IETF Network Slice Realization</w:t>
      </w:r>
      <w:commentRangeEnd w:id="286"/>
      <w:r w:rsidR="00617215" w:rsidRPr="00D260B7">
        <w:rPr>
          <w:rStyle w:val="CommentReference"/>
          <w:rFonts w:asciiTheme="minorHAnsi" w:hAnsiTheme="minorHAnsi"/>
          <w:lang w:val="en-US"/>
          <w:rPrChange w:id="28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86"/>
      </w:r>
      <w:commentRangeEnd w:id="287"/>
      <w:r w:rsidR="007316A2" w:rsidRPr="00D260B7">
        <w:rPr>
          <w:rStyle w:val="CommentReference"/>
          <w:rFonts w:asciiTheme="minorHAnsi" w:hAnsiTheme="minorHAnsi"/>
          <w:lang w:val="en-US"/>
          <w:rPrChange w:id="28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287"/>
      </w:r>
    </w:p>
    <w:p w14:paraId="1E53EB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48F9D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Figure 1 describes the steps required to realize an IETF network</w:t>
      </w:r>
    </w:p>
    <w:p w14:paraId="6488B2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 service in a provider network using the solution proposed in</w:t>
      </w:r>
    </w:p>
    <w:p w14:paraId="6B2344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document.  Each of the steps is further elaborated on in a</w:t>
      </w:r>
    </w:p>
    <w:p w14:paraId="42FF7AC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90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r w:rsidRPr="00D260B7">
        <w:rPr>
          <w:rFonts w:ascii="Courier New" w:hAnsi="Courier New" w:cs="Courier New"/>
          <w:lang w:val="en-US"/>
          <w:rPrChange w:id="291" w:author="Tarek Saad" w:date="2021-11-22T12:15:00Z">
            <w:rPr>
              <w:rFonts w:ascii="Courier New" w:hAnsi="Courier New" w:cs="Courier New"/>
            </w:rPr>
          </w:rPrChange>
        </w:rPr>
        <w:t>subsequent section.</w:t>
      </w:r>
    </w:p>
    <w:p w14:paraId="5E15676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92" w:author="Tarek Saad" w:date="2021-11-22T12:15:00Z">
            <w:rPr>
              <w:rFonts w:ascii="Courier New" w:hAnsi="Courier New" w:cs="Courier New"/>
            </w:rPr>
          </w:rPrChange>
        </w:rPr>
      </w:pPr>
    </w:p>
    <w:p w14:paraId="762BB4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93" w:author="Tarek Saad" w:date="2021-11-22T12:15:00Z">
            <w:rPr>
              <w:rFonts w:ascii="Courier New" w:hAnsi="Courier New" w:cs="Courier New"/>
            </w:rPr>
          </w:rPrChange>
        </w:rPr>
      </w:pPr>
    </w:p>
    <w:p w14:paraId="05ADF3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94" w:author="Tarek Saad" w:date="2021-11-22T12:15:00Z">
            <w:rPr>
              <w:rFonts w:ascii="Courier New" w:hAnsi="Courier New" w:cs="Courier New"/>
            </w:rPr>
          </w:rPrChange>
        </w:rPr>
      </w:pPr>
    </w:p>
    <w:p w14:paraId="7D656A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295" w:author="Tarek Saad" w:date="2021-11-22T12:15:00Z">
            <w:rPr>
              <w:rFonts w:ascii="Courier New" w:hAnsi="Courier New" w:cs="Courier New"/>
            </w:rPr>
          </w:rPrChange>
        </w:rPr>
        <w:t xml:space="preserve">Saad, et al.               </w:t>
      </w:r>
      <w:r w:rsidRPr="00D260B7">
        <w:rPr>
          <w:rFonts w:ascii="Courier New" w:hAnsi="Courier New" w:cs="Courier New"/>
          <w:lang w:val="en-US"/>
        </w:rPr>
        <w:t>Expires 20 May 2022                  [Page 7]</w:t>
      </w:r>
    </w:p>
    <w:p w14:paraId="36AEAB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6605C49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654930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5984A4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E6679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--      --      --</w:t>
      </w:r>
    </w:p>
    <w:p w14:paraId="6C4F4E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----------        |CE|    |CE|    |CE|</w:t>
      </w:r>
    </w:p>
    <w:p w14:paraId="3992F1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Network  |        --      --      --</w:t>
      </w:r>
    </w:p>
    <w:p w14:paraId="55449FA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Slice    |      AC :    AC :    AC :</w:t>
      </w:r>
    </w:p>
    <w:p w14:paraId="44AE180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Orchstr  |      ----------------------        -------</w:t>
      </w:r>
    </w:p>
    <w:p w14:paraId="65DC5AC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----------      ( |PE|....|PE|....|PE| )      ( IETF  )</w:t>
      </w:r>
    </w:p>
    <w:p w14:paraId="51941B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| IETF        (   --:     --     :--   )    ( Network )</w:t>
      </w:r>
    </w:p>
    <w:p w14:paraId="3A0028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| Network     (     :............:     )    (  Slice  )</w:t>
      </w:r>
    </w:p>
    <w:p w14:paraId="331C4C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| Slice Svc    (  IETF Network Slice  )      (       )  Customer</w:t>
      </w:r>
    </w:p>
    <w:p w14:paraId="5FB433D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| Req           ----------------------        -------     View</w:t>
      </w:r>
    </w:p>
    <w:p w14:paraId="1F36D02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..|....................................\........./..................</w:t>
      </w:r>
    </w:p>
    <w:p w14:paraId="14DB148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--v----------   ----&gt; Slice-Flow        \       /        Controller</w:t>
      </w:r>
    </w:p>
    <w:p w14:paraId="33AE20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|Controllers|  |     Aggregation Mapping v     v            View</w:t>
      </w:r>
    </w:p>
    <w:p w14:paraId="3A2D62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 -------  |  |    -----------------------------------------</w:t>
      </w:r>
    </w:p>
    <w:p w14:paraId="7A2565B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|IETF   | |--    ( |PE|.......|PE|........|PE|.......|PE|  )</w:t>
      </w:r>
    </w:p>
    <w:p w14:paraId="07BBAB7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|Network| |     (   --:        --         :--         --    )</w:t>
      </w:r>
    </w:p>
    <w:p w14:paraId="45AED96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|Slice  | |     (     :...................:                 )</w:t>
      </w:r>
    </w:p>
    <w:p w14:paraId="5FD78C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|Cntrlr | |      (           Slice-Flow Aggregate         )</w:t>
      </w:r>
    </w:p>
    <w:p w14:paraId="6B407CE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|(NSC)  | |       -----------------------------------------</w:t>
      </w:r>
    </w:p>
    <w:p w14:paraId="2404256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 -------  |---------.</w:t>
      </w:r>
    </w:p>
    <w:p w14:paraId="4E1C7D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 -------  |         | Path Placement</w:t>
      </w:r>
    </w:p>
    <w:p w14:paraId="361975D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       | |         v</w:t>
      </w:r>
    </w:p>
    <w:p w14:paraId="09CAEF1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       | |       -----------------------------------------</w:t>
      </w:r>
    </w:p>
    <w:p w14:paraId="4943C0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       | |      ( |PE|....-..|PE|        |PE|.......|PE|  )</w:t>
      </w:r>
    </w:p>
    <w:p w14:paraId="473D5C6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|Network| |     (   --    |P|  --......-...--    -   :--    )</w:t>
      </w:r>
    </w:p>
    <w:p w14:paraId="180E83B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|Cntrlr | |     (          -:.........|P|.......|P|..:      )</w:t>
      </w:r>
    </w:p>
    <w:p w14:paraId="7FE06C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|(NC)   | |      ( Path Set            -         -         )</w:t>
      </w:r>
    </w:p>
    <w:p w14:paraId="5FA12DF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       | |       -----------------------------------------</w:t>
      </w:r>
    </w:p>
    <w:p w14:paraId="456D3FD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       | |-------.</w:t>
      </w:r>
    </w:p>
    <w:p w14:paraId="0B37C0A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       | |       | Apply Topology Filters</w:t>
      </w:r>
    </w:p>
    <w:p w14:paraId="74E779F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|       | |       v</w:t>
      </w:r>
    </w:p>
    <w:p w14:paraId="6F3E35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 -------  |      -----------------------------      --------</w:t>
      </w:r>
    </w:p>
    <w:p w14:paraId="409AEB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|           |     (|PE|..-..|PE|... ..|PE|..|PE|)    ( Policy )</w:t>
      </w:r>
    </w:p>
    <w:p w14:paraId="124F1AA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-----------     ( :--  |P|  --   :-:  --   :--  )  (  Filter  )</w:t>
      </w:r>
    </w:p>
    <w:p w14:paraId="7FBDEF8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|  |     |      ( :.-   -:.......|P|       :-   )  ( Topology )</w:t>
      </w:r>
    </w:p>
    <w:p w14:paraId="349AE1B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|  |     |      (  |P|...........:-:.......|P|  )   (        )</w:t>
      </w:r>
    </w:p>
    <w:p w14:paraId="34D2E57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|  |      \      (  -  Policy Filter Topology  )     --------</w:t>
      </w:r>
    </w:p>
    <w:p w14:paraId="19B96C2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|  |       \      -----------------------------       A</w:t>
      </w:r>
    </w:p>
    <w:p w14:paraId="79770C4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|  |        \                       A                /</w:t>
      </w:r>
    </w:p>
    <w:p w14:paraId="671EE0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..............\.......................\............../..............</w:t>
      </w:r>
    </w:p>
    <w:p w14:paraId="268A02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|  | Path     v Service Mapping       \            /  Physical N/w</w:t>
      </w:r>
    </w:p>
    <w:p w14:paraId="178BC34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\  \Inst     ------------------------------------------------</w:t>
      </w:r>
    </w:p>
    <w:p w14:paraId="67D021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\  \       ( |PE|.....-.....|PE|.......    |PE|.......|PE|  )</w:t>
      </w:r>
    </w:p>
    <w:p w14:paraId="3695FB7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\  \     (   --     |P|     --       :-...:--     -..:--    )</w:t>
      </w:r>
    </w:p>
    <w:p w14:paraId="32DCD39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NRP  \  ---&gt;(    :       -:..............|P|.........|P|         )</w:t>
      </w:r>
    </w:p>
    <w:p w14:paraId="5CADBC5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96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 Policy\     (    -.......................:-:..-       </w:t>
      </w:r>
      <w:r w:rsidRPr="00D260B7">
        <w:rPr>
          <w:rFonts w:ascii="Courier New" w:hAnsi="Courier New" w:cs="Courier New"/>
          <w:lang w:val="en-US"/>
          <w:rPrChange w:id="297" w:author="Tarek Saad" w:date="2021-11-22T12:15:00Z">
            <w:rPr>
              <w:rFonts w:ascii="Courier New" w:hAnsi="Courier New" w:cs="Courier New"/>
            </w:rPr>
          </w:rPrChange>
        </w:rPr>
        <w:t>-          )</w:t>
      </w:r>
    </w:p>
    <w:p w14:paraId="101E4A5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298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299" w:author="Tarek Saad" w:date="2021-11-22T12:15:00Z">
            <w:rPr>
              <w:rFonts w:ascii="Courier New" w:hAnsi="Courier New" w:cs="Courier New"/>
            </w:rPr>
          </w:rPrChange>
        </w:rPr>
        <w:t xml:space="preserve">    Inst   -----&gt;(  |P|..........................|P|......:         )</w:t>
      </w:r>
    </w:p>
    <w:p w14:paraId="7515C59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00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301" w:author="Tarek Saad" w:date="2021-11-22T12:15:00Z">
            <w:rPr>
              <w:rFonts w:ascii="Courier New" w:hAnsi="Courier New" w:cs="Courier New"/>
            </w:rPr>
          </w:rPrChange>
        </w:rPr>
        <w:t xml:space="preserve">                  (  -                            -                )</w:t>
      </w:r>
    </w:p>
    <w:p w14:paraId="5F4911B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02" w:author="Tarek Saad" w:date="2021-11-22T12:15:00Z">
            <w:rPr>
              <w:rFonts w:ascii="Courier New" w:hAnsi="Courier New" w:cs="Courier New"/>
            </w:rPr>
          </w:rPrChange>
        </w:rPr>
      </w:pPr>
    </w:p>
    <w:p w14:paraId="113A2CD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03" w:author="Tarek Saad" w:date="2021-11-22T12:15:00Z">
            <w:rPr>
              <w:rFonts w:ascii="Courier New" w:hAnsi="Courier New" w:cs="Courier New"/>
            </w:rPr>
          </w:rPrChange>
        </w:rPr>
      </w:pPr>
    </w:p>
    <w:p w14:paraId="7FD7223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04" w:author="Tarek Saad" w:date="2021-11-22T12:15:00Z">
            <w:rPr>
              <w:rFonts w:ascii="Courier New" w:hAnsi="Courier New" w:cs="Courier New"/>
            </w:rPr>
          </w:rPrChange>
        </w:rPr>
      </w:pPr>
    </w:p>
    <w:p w14:paraId="7B49CB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305" w:author="Tarek Saad" w:date="2021-11-22T12:15:00Z">
            <w:rPr>
              <w:rFonts w:ascii="Courier New" w:hAnsi="Courier New" w:cs="Courier New"/>
            </w:rPr>
          </w:rPrChange>
        </w:rPr>
        <w:t xml:space="preserve">Saad, et al.               </w:t>
      </w:r>
      <w:r w:rsidRPr="00D260B7">
        <w:rPr>
          <w:rFonts w:ascii="Courier New" w:hAnsi="Courier New" w:cs="Courier New"/>
          <w:lang w:val="en-US"/>
        </w:rPr>
        <w:t>Expires 20 May 2022                  [Page 8]</w:t>
      </w:r>
    </w:p>
    <w:p w14:paraId="591242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2C8758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F50560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80123C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EC6964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------------------------------------------------</w:t>
      </w:r>
    </w:p>
    <w:p w14:paraId="338128B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D02FFE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Figure 1: IETF network slice realization steps.</w:t>
      </w:r>
    </w:p>
    <w:p w14:paraId="771FB5C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68C84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3.1.  Network Topology Filters</w:t>
      </w:r>
    </w:p>
    <w:p w14:paraId="27C6148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50E49D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Physical Network may be filtered into a number of Policy Filter</w:t>
      </w:r>
    </w:p>
    <w:p w14:paraId="4032E1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Topologies.  Filter actions may include selection of specific nodes</w:t>
      </w:r>
    </w:p>
    <w:p w14:paraId="7B0C0C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links according to their capabilities and are based on network-</w:t>
      </w:r>
    </w:p>
    <w:p w14:paraId="18436F2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wide policies.  The resulting topologies can be used to host IETF</w:t>
      </w:r>
    </w:p>
    <w:p w14:paraId="6E0B1D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Slices and provide a useful way for the network operator to</w:t>
      </w:r>
    </w:p>
    <w:p w14:paraId="3B87FE3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know that all of the resources they are using to plan a network slice</w:t>
      </w:r>
    </w:p>
    <w:p w14:paraId="6B314EC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meet specific SLOs.  This step can be done offline during planning</w:t>
      </w:r>
    </w:p>
    <w:p w14:paraId="5DA8730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activity, or could be performed dynamically as new demands arise.</w:t>
      </w:r>
    </w:p>
    <w:p w14:paraId="225281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2366C8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Section 5.1.4 describes how topology filters can be associated with</w:t>
      </w:r>
    </w:p>
    <w:p w14:paraId="0CEECB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NRP instantiated by the NRP Policy.</w:t>
      </w:r>
    </w:p>
    <w:p w14:paraId="40062B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7D071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3.2.  IETF Network Slice Service Request</w:t>
      </w:r>
    </w:p>
    <w:p w14:paraId="22948C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7D14B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customer requests an IETF Network Slice Service specifying the</w:t>
      </w:r>
    </w:p>
    <w:p w14:paraId="734EE6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306" w:author="BOUCADAIR Mohamed INNOV/NET" w:date="2021-11-17T09:44:00Z">
        <w:r w:rsidRPr="00D260B7" w:rsidDel="003F6712">
          <w:rPr>
            <w:rFonts w:ascii="Courier New" w:hAnsi="Courier New" w:cs="Courier New"/>
            <w:lang w:val="en-US"/>
          </w:rPr>
          <w:delText xml:space="preserve">CE-AC-PE </w:delText>
        </w:r>
      </w:del>
      <w:r w:rsidRPr="00D260B7">
        <w:rPr>
          <w:rFonts w:ascii="Courier New" w:hAnsi="Courier New" w:cs="Courier New"/>
          <w:lang w:val="en-US"/>
        </w:rPr>
        <w:t>points of attachment, the connectivity matrix, and the SLOs</w:t>
      </w:r>
      <w:ins w:id="307" w:author="BOUCADAIR Mohamed INNOV/NET" w:date="2021-11-17T09:45:00Z">
        <w:r w:rsidR="003F6712" w:rsidRPr="00D260B7">
          <w:rPr>
            <w:rFonts w:ascii="Courier New" w:hAnsi="Courier New" w:cs="Courier New"/>
            <w:lang w:val="en-US"/>
          </w:rPr>
          <w:t>/SLEs</w:t>
        </w:r>
      </w:ins>
    </w:p>
    <w:p w14:paraId="35000B5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as described in [I-D.ietf-teas-ietf-network-slices].  These</w:t>
      </w:r>
    </w:p>
    <w:p w14:paraId="5DBEFE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capabilities are </w:t>
      </w:r>
      <w:del w:id="308" w:author="BOUCADAIR Mohamed INNOV/NET" w:date="2021-11-17T09:45:00Z">
        <w:r w:rsidRPr="00D260B7" w:rsidDel="003F6712">
          <w:rPr>
            <w:rFonts w:ascii="Courier New" w:hAnsi="Courier New" w:cs="Courier New"/>
            <w:lang w:val="en-US"/>
          </w:rPr>
          <w:delText xml:space="preserve">always </w:delText>
        </w:r>
      </w:del>
      <w:r w:rsidRPr="00D260B7">
        <w:rPr>
          <w:rFonts w:ascii="Courier New" w:hAnsi="Courier New" w:cs="Courier New"/>
          <w:lang w:val="en-US"/>
        </w:rPr>
        <w:t>provided based on a Service Level Agreement</w:t>
      </w:r>
    </w:p>
    <w:p w14:paraId="03258B4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(SLA) between the network slice costumer and the provider.</w:t>
      </w:r>
    </w:p>
    <w:p w14:paraId="525CBF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B30CDC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defines the traffic flows that need to be supported when the</w:t>
      </w:r>
    </w:p>
    <w:p w14:paraId="2A53E6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 is realized.  Depending on the mechanism and encoding of the</w:t>
      </w:r>
    </w:p>
    <w:p w14:paraId="6FAE2E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Attachment Circuit (AC), the IETF Network Slice Service may also</w:t>
      </w:r>
    </w:p>
    <w:p w14:paraId="0827EB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include information that will allow the operator's controllers to</w:t>
      </w:r>
    </w:p>
    <w:p w14:paraId="7E703F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configure the PEs to determine what customer traffic is intended for</w:t>
      </w:r>
    </w:p>
    <w:p w14:paraId="333C9C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IETF Network Slice.</w:t>
      </w:r>
    </w:p>
    <w:p w14:paraId="375149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485D60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IETF Network Slice Service Requests are likely to arrive at various</w:t>
      </w:r>
    </w:p>
    <w:p w14:paraId="5D70E7F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times in the life of the network, and may also be modified.</w:t>
      </w:r>
    </w:p>
    <w:p w14:paraId="4F7FE0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7D9113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3.3.  Slice-Flow Aggregation Mapping</w:t>
      </w:r>
    </w:p>
    <w:p w14:paraId="5D7598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64C7B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network may be called upon to support </w:t>
      </w:r>
      <w:del w:id="309" w:author="BOUCADAIR Mohamed INNOV/NET" w:date="2021-11-17T09:46:00Z">
        <w:r w:rsidRPr="00D260B7" w:rsidDel="003F6712">
          <w:rPr>
            <w:rFonts w:ascii="Courier New" w:hAnsi="Courier New" w:cs="Courier New"/>
            <w:lang w:val="en-US"/>
          </w:rPr>
          <w:delText xml:space="preserve">very </w:delText>
        </w:r>
      </w:del>
      <w:r w:rsidRPr="00D260B7">
        <w:rPr>
          <w:rFonts w:ascii="Courier New" w:hAnsi="Courier New" w:cs="Courier New"/>
          <w:lang w:val="en-US"/>
        </w:rPr>
        <w:t>many IETF Network</w:t>
      </w:r>
    </w:p>
    <w:p w14:paraId="4C4D991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Slices, and this could present scaling challenges in the operation of</w:t>
      </w:r>
    </w:p>
    <w:p w14:paraId="57F694EB" w14:textId="40E4396F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network.  In order to overcome this, the </w:t>
      </w:r>
      <w:commentRangeStart w:id="310"/>
      <w:commentRangeStart w:id="311"/>
      <w:r w:rsidRPr="00D260B7">
        <w:rPr>
          <w:rFonts w:ascii="Courier New" w:hAnsi="Courier New" w:cs="Courier New"/>
          <w:lang w:val="en-US"/>
        </w:rPr>
        <w:t>IETF Network Slice</w:t>
      </w:r>
      <w:ins w:id="312" w:author="Tarek Saad" w:date="2021-11-23T13:33:00Z">
        <w:r w:rsidR="00B259AA">
          <w:rPr>
            <w:rFonts w:ascii="Courier New" w:hAnsi="Courier New" w:cs="Courier New"/>
            <w:lang w:val="en-US"/>
          </w:rPr>
          <w:t xml:space="preserve"> traffic streams</w:t>
        </w:r>
      </w:ins>
      <w:del w:id="313" w:author="Tarek Saad" w:date="2021-11-23T13:33:00Z">
        <w:r w:rsidRPr="00D260B7" w:rsidDel="00B259AA">
          <w:rPr>
            <w:rFonts w:ascii="Courier New" w:hAnsi="Courier New" w:cs="Courier New"/>
            <w:lang w:val="en-US"/>
          </w:rPr>
          <w:delText>s</w:delText>
        </w:r>
      </w:del>
      <w:r w:rsidRPr="00D260B7">
        <w:rPr>
          <w:rFonts w:ascii="Courier New" w:hAnsi="Courier New" w:cs="Courier New"/>
          <w:lang w:val="en-US"/>
        </w:rPr>
        <w:t xml:space="preserve"> may</w:t>
      </w:r>
    </w:p>
    <w:p w14:paraId="29BBD0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be aggregated</w:t>
      </w:r>
      <w:commentRangeEnd w:id="310"/>
      <w:r w:rsidR="003F6712" w:rsidRPr="00D260B7">
        <w:rPr>
          <w:rStyle w:val="CommentReference"/>
          <w:rFonts w:asciiTheme="minorHAnsi" w:hAnsiTheme="minorHAnsi"/>
          <w:lang w:val="en-US"/>
          <w:rPrChange w:id="314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310"/>
      </w:r>
      <w:commentRangeEnd w:id="311"/>
      <w:r w:rsidR="005D7AA2">
        <w:rPr>
          <w:rStyle w:val="CommentReference"/>
          <w:rFonts w:asciiTheme="minorHAnsi" w:hAnsiTheme="minorHAnsi"/>
        </w:rPr>
        <w:commentReference w:id="311"/>
      </w:r>
      <w:r w:rsidRPr="00D260B7">
        <w:rPr>
          <w:rFonts w:ascii="Courier New" w:hAnsi="Courier New" w:cs="Courier New"/>
          <w:lang w:val="en-US"/>
        </w:rPr>
        <w:t xml:space="preserve"> into groups according to similar characteristics.</w:t>
      </w:r>
    </w:p>
    <w:p w14:paraId="44ADC32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924D8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5A119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05D88E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F5970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54BA68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24148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D747E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91DEFF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C8BC61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15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316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 [Page 9]</w:t>
      </w:r>
    </w:p>
    <w:p w14:paraId="493A9D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31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318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68BCB03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29C088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A4210A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386F6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Slice-Flow Aggregate is a construct that comprises the traffic</w:t>
      </w:r>
    </w:p>
    <w:p w14:paraId="5BAC2A3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flows of one or </w:t>
      </w:r>
      <w:commentRangeStart w:id="319"/>
      <w:r w:rsidRPr="00D260B7">
        <w:rPr>
          <w:rFonts w:ascii="Courier New" w:hAnsi="Courier New" w:cs="Courier New"/>
          <w:lang w:val="en-US"/>
        </w:rPr>
        <w:t>more IETF Network Slices</w:t>
      </w:r>
      <w:commentRangeEnd w:id="319"/>
      <w:r w:rsidR="003F6712" w:rsidRPr="00D260B7">
        <w:rPr>
          <w:rStyle w:val="CommentReference"/>
          <w:rFonts w:asciiTheme="minorHAnsi" w:hAnsiTheme="minorHAnsi"/>
          <w:lang w:val="en-US"/>
          <w:rPrChange w:id="320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319"/>
      </w:r>
      <w:r w:rsidRPr="00D260B7">
        <w:rPr>
          <w:rFonts w:ascii="Courier New" w:hAnsi="Courier New" w:cs="Courier New"/>
          <w:lang w:val="en-US"/>
        </w:rPr>
        <w:t>.  The mapping of IETF</w:t>
      </w:r>
    </w:p>
    <w:p w14:paraId="6ADC606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Slices into </w:t>
      </w:r>
      <w:del w:id="321" w:author="BOUCADAIR Mohamed INNOV/NET" w:date="2021-11-17T09:48:00Z">
        <w:r w:rsidRPr="00D260B7" w:rsidDel="003F6712">
          <w:rPr>
            <w:rFonts w:ascii="Courier New" w:hAnsi="Courier New" w:cs="Courier New"/>
            <w:lang w:val="en-US"/>
          </w:rPr>
          <w:delText xml:space="preserve">an </w:delText>
        </w:r>
      </w:del>
      <w:ins w:id="322" w:author="BOUCADAIR Mohamed INNOV/NET" w:date="2021-11-17T09:48:00Z">
        <w:r w:rsidR="003F6712" w:rsidRPr="00D260B7">
          <w:rPr>
            <w:rFonts w:ascii="Courier New" w:hAnsi="Courier New" w:cs="Courier New"/>
            <w:lang w:val="en-US"/>
          </w:rPr>
          <w:t xml:space="preserve">a </w:t>
        </w:r>
      </w:ins>
      <w:r w:rsidRPr="00D260B7">
        <w:rPr>
          <w:rFonts w:ascii="Courier New" w:hAnsi="Courier New" w:cs="Courier New"/>
          <w:lang w:val="en-US"/>
        </w:rPr>
        <w:t>Slice-Flow Aggregate is a matter of local</w:t>
      </w:r>
    </w:p>
    <w:p w14:paraId="236A25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operator policy is a function executed by the Controller.  The Slice-</w:t>
      </w:r>
    </w:p>
    <w:p w14:paraId="3A29DB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Flow Aggregate may be preconfigured, created on demand, or modified</w:t>
      </w:r>
    </w:p>
    <w:p w14:paraId="72CC0EB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dynamically.</w:t>
      </w:r>
    </w:p>
    <w:p w14:paraId="195E849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A1148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323"/>
      <w:commentRangeStart w:id="324"/>
      <w:r w:rsidRPr="00D260B7">
        <w:rPr>
          <w:rFonts w:ascii="Courier New" w:hAnsi="Courier New" w:cs="Courier New"/>
          <w:lang w:val="en-US"/>
        </w:rPr>
        <w:t>3.4.  Path Placement over Slice-Flow Aggregate Topology</w:t>
      </w:r>
    </w:p>
    <w:p w14:paraId="640AF6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3AB44D5" w14:textId="58C33865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Depending on the underlying network technology,</w:t>
      </w:r>
      <w:del w:id="325" w:author="Tarek Saad" w:date="2021-11-22T21:27:00Z">
        <w:r w:rsidRPr="00D260B7" w:rsidDel="006E51E1">
          <w:rPr>
            <w:rFonts w:ascii="Courier New" w:hAnsi="Courier New" w:cs="Courier New"/>
            <w:lang w:val="en-US"/>
          </w:rPr>
          <w:delText xml:space="preserve"> a Controller may plan</w:delText>
        </w:r>
      </w:del>
    </w:p>
    <w:p w14:paraId="2C7C6CDB" w14:textId="585CB8AE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paths </w:t>
      </w:r>
      <w:ins w:id="326" w:author="Tarek Saad" w:date="2021-11-22T21:41:00Z">
        <w:r w:rsidR="003B0FBB">
          <w:rPr>
            <w:rFonts w:ascii="Courier New" w:hAnsi="Courier New" w:cs="Courier New"/>
            <w:lang w:val="en-US"/>
          </w:rPr>
          <w:t xml:space="preserve">are </w:t>
        </w:r>
      </w:ins>
      <w:del w:id="327" w:author="Tarek Saad" w:date="2021-11-22T21:40:00Z">
        <w:r w:rsidRPr="00D260B7" w:rsidDel="003B0FBB">
          <w:rPr>
            <w:rFonts w:ascii="Courier New" w:hAnsi="Courier New" w:cs="Courier New"/>
            <w:lang w:val="en-US"/>
          </w:rPr>
          <w:delText xml:space="preserve">that </w:delText>
        </w:r>
      </w:del>
      <w:ins w:id="328" w:author="Tarek Saad" w:date="2021-11-22T21:40:00Z">
        <w:r w:rsidR="003B0FBB">
          <w:rPr>
            <w:rFonts w:ascii="Courier New" w:hAnsi="Courier New" w:cs="Courier New"/>
            <w:lang w:val="en-US"/>
          </w:rPr>
          <w:t xml:space="preserve">selected </w:t>
        </w:r>
      </w:ins>
      <w:ins w:id="329" w:author="Tarek Saad" w:date="2021-11-22T21:41:00Z">
        <w:r w:rsidR="003B0FBB">
          <w:rPr>
            <w:rFonts w:ascii="Courier New" w:hAnsi="Courier New" w:cs="Courier New"/>
            <w:lang w:val="en-US"/>
          </w:rPr>
          <w:t xml:space="preserve">in the network </w:t>
        </w:r>
      </w:ins>
      <w:del w:id="330" w:author="Tarek Saad" w:date="2021-11-22T21:27:00Z">
        <w:r w:rsidRPr="00D260B7" w:rsidDel="006E51E1">
          <w:rPr>
            <w:rFonts w:ascii="Courier New" w:hAnsi="Courier New" w:cs="Courier New"/>
            <w:lang w:val="en-US"/>
          </w:rPr>
          <w:delText>the traffic f</w:delText>
        </w:r>
      </w:del>
      <w:del w:id="331" w:author="Tarek Saad" w:date="2021-11-22T21:41:00Z">
        <w:r w:rsidRPr="00D260B7" w:rsidDel="003B0FBB">
          <w:rPr>
            <w:rFonts w:ascii="Courier New" w:hAnsi="Courier New" w:cs="Courier New"/>
            <w:lang w:val="en-US"/>
          </w:rPr>
          <w:delText>low</w:delText>
        </w:r>
      </w:del>
      <w:del w:id="332" w:author="Tarek Saad" w:date="2021-11-22T21:27:00Z">
        <w:r w:rsidRPr="00D260B7" w:rsidDel="006E51E1">
          <w:rPr>
            <w:rFonts w:ascii="Courier New" w:hAnsi="Courier New" w:cs="Courier New"/>
            <w:lang w:val="en-US"/>
          </w:rPr>
          <w:delText>s</w:delText>
        </w:r>
      </w:del>
      <w:del w:id="333" w:author="Tarek Saad" w:date="2021-11-22T21:41:00Z">
        <w:r w:rsidRPr="00D260B7" w:rsidDel="003B0FBB">
          <w:rPr>
            <w:rFonts w:ascii="Courier New" w:hAnsi="Courier New" w:cs="Courier New"/>
            <w:lang w:val="en-US"/>
          </w:rPr>
          <w:delText xml:space="preserve"> </w:delText>
        </w:r>
      </w:del>
      <w:del w:id="334" w:author="Tarek Saad" w:date="2021-11-22T21:27:00Z">
        <w:r w:rsidRPr="00D260B7" w:rsidDel="002F5991">
          <w:rPr>
            <w:rFonts w:ascii="Courier New" w:hAnsi="Courier New" w:cs="Courier New"/>
            <w:lang w:val="en-US"/>
          </w:rPr>
          <w:delText xml:space="preserve">will </w:delText>
        </w:r>
      </w:del>
      <w:del w:id="335" w:author="Tarek Saad" w:date="2021-11-22T21:31:00Z">
        <w:r w:rsidRPr="00D260B7" w:rsidDel="002F5991">
          <w:rPr>
            <w:rFonts w:ascii="Courier New" w:hAnsi="Courier New" w:cs="Courier New"/>
            <w:lang w:val="en-US"/>
          </w:rPr>
          <w:delText xml:space="preserve">take through </w:delText>
        </w:r>
      </w:del>
      <w:del w:id="336" w:author="Tarek Saad" w:date="2021-11-22T21:40:00Z">
        <w:r w:rsidRPr="00D260B7" w:rsidDel="003B0FBB">
          <w:rPr>
            <w:rFonts w:ascii="Courier New" w:hAnsi="Courier New" w:cs="Courier New"/>
            <w:lang w:val="en-US"/>
          </w:rPr>
          <w:delText xml:space="preserve">the network </w:delText>
        </w:r>
      </w:del>
      <w:r w:rsidRPr="00D260B7">
        <w:rPr>
          <w:rFonts w:ascii="Courier New" w:hAnsi="Courier New" w:cs="Courier New"/>
          <w:lang w:val="en-US"/>
        </w:rPr>
        <w:t>in</w:t>
      </w:r>
    </w:p>
    <w:p w14:paraId="3C68E05B" w14:textId="5E2DC2B4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order to best deliver the SLOs for the different services </w:t>
      </w:r>
      <w:ins w:id="337" w:author="Tarek Saad" w:date="2021-11-22T21:41:00Z">
        <w:r w:rsidR="003B0FBB">
          <w:rPr>
            <w:rFonts w:ascii="Courier New" w:hAnsi="Courier New" w:cs="Courier New"/>
            <w:lang w:val="en-US"/>
          </w:rPr>
          <w:t xml:space="preserve">carried by the </w:t>
        </w:r>
      </w:ins>
      <w:del w:id="338" w:author="Tarek Saad" w:date="2021-11-22T21:41:00Z">
        <w:r w:rsidRPr="00D260B7" w:rsidDel="003B0FBB">
          <w:rPr>
            <w:rFonts w:ascii="Courier New" w:hAnsi="Courier New" w:cs="Courier New"/>
            <w:lang w:val="en-US"/>
          </w:rPr>
          <w:delText>in the</w:delText>
        </w:r>
      </w:del>
    </w:p>
    <w:p w14:paraId="1E73D1E3" w14:textId="0C64DADE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Aggregate.  The </w:t>
      </w:r>
      <w:del w:id="339" w:author="Tarek Saad" w:date="2021-11-22T21:41:00Z">
        <w:r w:rsidRPr="00D260B7" w:rsidDel="003B0FBB">
          <w:rPr>
            <w:rFonts w:ascii="Courier New" w:hAnsi="Courier New" w:cs="Courier New"/>
            <w:lang w:val="en-US"/>
          </w:rPr>
          <w:delText xml:space="preserve">Controller performs the </w:delText>
        </w:r>
      </w:del>
      <w:r w:rsidRPr="00D260B7">
        <w:rPr>
          <w:rFonts w:ascii="Courier New" w:hAnsi="Courier New" w:cs="Courier New"/>
          <w:lang w:val="en-US"/>
        </w:rPr>
        <w:t>path placement</w:t>
      </w:r>
      <w:ins w:id="340" w:author="Tarek Saad" w:date="2021-11-22T21:43:00Z">
        <w:r w:rsidR="0083092B">
          <w:rPr>
            <w:rFonts w:ascii="Courier New" w:hAnsi="Courier New" w:cs="Courier New"/>
            <w:lang w:val="en-US"/>
          </w:rPr>
          <w:t xml:space="preserve"> </w:t>
        </w:r>
      </w:ins>
    </w:p>
    <w:p w14:paraId="5C47A83C" w14:textId="6F9806C0" w:rsidR="00E320AD" w:rsidRPr="00D260B7" w:rsidDel="003B0FBB" w:rsidRDefault="00E320AD" w:rsidP="008B1D60">
      <w:pPr>
        <w:pStyle w:val="PlainText"/>
        <w:rPr>
          <w:del w:id="341" w:author="Tarek Saad" w:date="2021-11-22T21:43:00Z"/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function </w:t>
      </w:r>
      <w:ins w:id="342" w:author="Tarek Saad" w:date="2021-11-22T21:43:00Z">
        <w:r w:rsidR="0083092B">
          <w:rPr>
            <w:rFonts w:ascii="Courier New" w:hAnsi="Courier New" w:cs="Courier New"/>
            <w:lang w:val="en-US"/>
          </w:rPr>
          <w:t xml:space="preserve">(carried on ingress node or by a controller) </w:t>
        </w:r>
      </w:ins>
      <w:ins w:id="343" w:author="Tarek Saad" w:date="2021-11-22T21:42:00Z">
        <w:r w:rsidR="003B0FBB">
          <w:rPr>
            <w:rFonts w:ascii="Courier New" w:hAnsi="Courier New" w:cs="Courier New"/>
            <w:lang w:val="en-US"/>
          </w:rPr>
          <w:t xml:space="preserve">is performed </w:t>
        </w:r>
      </w:ins>
      <w:r w:rsidRPr="00D260B7">
        <w:rPr>
          <w:rFonts w:ascii="Courier New" w:hAnsi="Courier New" w:cs="Courier New"/>
          <w:lang w:val="en-US"/>
        </w:rPr>
        <w:t>on the Policy Filter</w:t>
      </w:r>
      <w:ins w:id="344" w:author="Tarek Saad" w:date="2021-11-22T21:42:00Z">
        <w:r w:rsidR="003B0FBB">
          <w:rPr>
            <w:rFonts w:ascii="Courier New" w:hAnsi="Courier New" w:cs="Courier New"/>
            <w:lang w:val="en-US"/>
          </w:rPr>
          <w:t>ed</w:t>
        </w:r>
      </w:ins>
      <w:r w:rsidRPr="00D260B7">
        <w:rPr>
          <w:rFonts w:ascii="Courier New" w:hAnsi="Courier New" w:cs="Courier New"/>
          <w:lang w:val="en-US"/>
        </w:rPr>
        <w:t xml:space="preserve"> Topology </w:t>
      </w:r>
      <w:ins w:id="345" w:author="Tarek Saad" w:date="2021-11-22T21:42:00Z">
        <w:r w:rsidR="003B0FBB">
          <w:rPr>
            <w:rFonts w:ascii="Courier New" w:hAnsi="Courier New" w:cs="Courier New"/>
            <w:lang w:val="en-US"/>
          </w:rPr>
          <w:t xml:space="preserve">that is </w:t>
        </w:r>
      </w:ins>
      <w:r w:rsidRPr="00D260B7">
        <w:rPr>
          <w:rFonts w:ascii="Courier New" w:hAnsi="Courier New" w:cs="Courier New"/>
          <w:lang w:val="en-US"/>
        </w:rPr>
        <w:t>selected</w:t>
      </w:r>
      <w:ins w:id="346" w:author="Tarek Saad" w:date="2021-11-22T21:43:00Z">
        <w:r w:rsidR="003B0FBB">
          <w:rPr>
            <w:rFonts w:ascii="Courier New" w:hAnsi="Courier New" w:cs="Courier New"/>
            <w:lang w:val="en-US"/>
          </w:rPr>
          <w:t xml:space="preserve"> </w:t>
        </w:r>
      </w:ins>
      <w:del w:id="347" w:author="Tarek Saad" w:date="2021-11-22T21:43:00Z">
        <w:r w:rsidRPr="00D260B7" w:rsidDel="003B0FBB">
          <w:rPr>
            <w:rFonts w:ascii="Courier New" w:hAnsi="Courier New" w:cs="Courier New"/>
            <w:lang w:val="en-US"/>
          </w:rPr>
          <w:delText xml:space="preserve"> </w:delText>
        </w:r>
      </w:del>
      <w:r w:rsidRPr="00D260B7">
        <w:rPr>
          <w:rFonts w:ascii="Courier New" w:hAnsi="Courier New" w:cs="Courier New"/>
          <w:lang w:val="en-US"/>
        </w:rPr>
        <w:t>to support the Slice-</w:t>
      </w:r>
    </w:p>
    <w:p w14:paraId="440DFD88" w14:textId="511C6615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del w:id="348" w:author="Tarek Saad" w:date="2021-11-22T21:43:00Z">
        <w:r w:rsidRPr="00D260B7" w:rsidDel="003B0FBB">
          <w:rPr>
            <w:rFonts w:ascii="Courier New" w:hAnsi="Courier New" w:cs="Courier New"/>
            <w:lang w:val="en-US"/>
          </w:rPr>
          <w:delText xml:space="preserve">   </w:delText>
        </w:r>
      </w:del>
      <w:r w:rsidRPr="00D260B7">
        <w:rPr>
          <w:rFonts w:ascii="Courier New" w:hAnsi="Courier New" w:cs="Courier New"/>
          <w:lang w:val="en-US"/>
        </w:rPr>
        <w:t>Flow Aggregate.</w:t>
      </w:r>
    </w:p>
    <w:p w14:paraId="67C42E4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C3085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Note that this step may indicate the need to increase the capacity of</w:t>
      </w:r>
    </w:p>
    <w:p w14:paraId="1C73F2B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underlying Policy Filter Topology or to create a new Policy</w:t>
      </w:r>
    </w:p>
    <w:p w14:paraId="2732241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Filter Topology.</w:t>
      </w:r>
      <w:commentRangeEnd w:id="323"/>
      <w:r w:rsidR="003F6712" w:rsidRPr="00D260B7">
        <w:rPr>
          <w:rStyle w:val="CommentReference"/>
          <w:rFonts w:asciiTheme="minorHAnsi" w:hAnsiTheme="minorHAnsi"/>
          <w:lang w:val="en-US"/>
          <w:rPrChange w:id="34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323"/>
      </w:r>
      <w:commentRangeEnd w:id="324"/>
      <w:r w:rsidR="00455FD3" w:rsidRPr="00D260B7">
        <w:rPr>
          <w:rStyle w:val="CommentReference"/>
          <w:rFonts w:asciiTheme="minorHAnsi" w:hAnsiTheme="minorHAnsi"/>
          <w:lang w:val="en-US"/>
          <w:rPrChange w:id="350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324"/>
      </w:r>
    </w:p>
    <w:p w14:paraId="6E2F36A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451A74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3.5.  NRP Policy Installation</w:t>
      </w:r>
    </w:p>
    <w:p w14:paraId="6B8BF2A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2E843DC" w14:textId="3324C564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commentRangeStart w:id="351"/>
      <w:commentRangeStart w:id="352"/>
      <w:r w:rsidRPr="00D260B7">
        <w:rPr>
          <w:rFonts w:ascii="Courier New" w:hAnsi="Courier New" w:cs="Courier New"/>
          <w:lang w:val="en-US"/>
        </w:rPr>
        <w:t xml:space="preserve">A Controller </w:t>
      </w:r>
      <w:ins w:id="353" w:author="Tarek Saad" w:date="2021-11-23T13:39:00Z">
        <w:r w:rsidR="006C24F6">
          <w:rPr>
            <w:rFonts w:ascii="Courier New" w:hAnsi="Courier New" w:cs="Courier New"/>
            <w:lang w:val="en-US"/>
          </w:rPr>
          <w:t xml:space="preserve">function </w:t>
        </w:r>
      </w:ins>
      <w:del w:id="354" w:author="BOUCADAIR Mohamed INNOV/NET" w:date="2021-11-17T09:51:00Z">
        <w:r w:rsidRPr="00D260B7" w:rsidDel="003F6712">
          <w:rPr>
            <w:rFonts w:ascii="Courier New" w:hAnsi="Courier New" w:cs="Courier New"/>
            <w:lang w:val="en-US"/>
          </w:rPr>
          <w:delText xml:space="preserve">function </w:delText>
        </w:r>
      </w:del>
      <w:r w:rsidRPr="00D260B7">
        <w:rPr>
          <w:rFonts w:ascii="Courier New" w:hAnsi="Courier New" w:cs="Courier New"/>
          <w:lang w:val="en-US"/>
        </w:rPr>
        <w:t>programs the physical network with policies for</w:t>
      </w:r>
    </w:p>
    <w:p w14:paraId="538037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handling the traffic flows belonging to the Slice-Flow Aggregate.</w:t>
      </w:r>
    </w:p>
    <w:p w14:paraId="78DBF93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These policies instruct </w:t>
      </w:r>
      <w:del w:id="355" w:author="BOUCADAIR Mohamed INNOV/NET" w:date="2021-11-17T09:52:00Z">
        <w:r w:rsidRPr="00D260B7" w:rsidDel="003F6712">
          <w:rPr>
            <w:rFonts w:ascii="Courier New" w:hAnsi="Courier New" w:cs="Courier New"/>
            <w:lang w:val="en-US"/>
          </w:rPr>
          <w:delText xml:space="preserve">network </w:delText>
        </w:r>
      </w:del>
      <w:ins w:id="356" w:author="BOUCADAIR Mohamed INNOV/NET" w:date="2021-11-17T09:52:00Z">
        <w:r w:rsidR="003F6712" w:rsidRPr="00D260B7">
          <w:rPr>
            <w:rFonts w:ascii="Courier New" w:hAnsi="Courier New" w:cs="Courier New"/>
            <w:lang w:val="en-US"/>
          </w:rPr>
          <w:t xml:space="preserve">underlying </w:t>
        </w:r>
      </w:ins>
      <w:r w:rsidRPr="00D260B7">
        <w:rPr>
          <w:rFonts w:ascii="Courier New" w:hAnsi="Courier New" w:cs="Courier New"/>
          <w:lang w:val="en-US"/>
        </w:rPr>
        <w:t>routers how to handle traffic for a</w:t>
      </w:r>
    </w:p>
    <w:p w14:paraId="29F577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Slice-Flow Aggregate: the routers correlate markers present</w:t>
      </w:r>
    </w:p>
    <w:p w14:paraId="48F3313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the packets that belong to the Slice-Flow Aggregate</w:t>
      </w:r>
      <w:commentRangeEnd w:id="351"/>
      <w:r w:rsidR="003F6712" w:rsidRPr="00D260B7">
        <w:rPr>
          <w:rStyle w:val="CommentReference"/>
          <w:rFonts w:asciiTheme="minorHAnsi" w:hAnsiTheme="minorHAnsi"/>
          <w:lang w:val="en-US"/>
          <w:rPrChange w:id="357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351"/>
      </w:r>
      <w:commentRangeEnd w:id="352"/>
      <w:r w:rsidR="003C0980">
        <w:rPr>
          <w:rStyle w:val="CommentReference"/>
          <w:rFonts w:asciiTheme="minorHAnsi" w:hAnsiTheme="minorHAnsi"/>
        </w:rPr>
        <w:commentReference w:id="352"/>
      </w:r>
      <w:r w:rsidRPr="00D260B7">
        <w:rPr>
          <w:rFonts w:ascii="Courier New" w:hAnsi="Courier New" w:cs="Courier New"/>
          <w:lang w:val="en-US"/>
        </w:rPr>
        <w:t>.  The way in</w:t>
      </w:r>
    </w:p>
    <w:p w14:paraId="51F3CA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which the NRP Policy is installed in the routers and the way that the</w:t>
      </w:r>
    </w:p>
    <w:p w14:paraId="10A674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is marked is implementation specific.  The NRP Policy</w:t>
      </w:r>
    </w:p>
    <w:p w14:paraId="5CDE86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instantiation in the network is further described in Section 5.</w:t>
      </w:r>
    </w:p>
    <w:p w14:paraId="5FD0122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C55F72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3.6.  Path Instantiation</w:t>
      </w:r>
    </w:p>
    <w:p w14:paraId="18F867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CA167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Depending on the underlying network technology, a Controller </w:t>
      </w:r>
      <w:del w:id="358" w:author="BOUCADAIR Mohamed INNOV/NET" w:date="2021-11-17T09:53:00Z">
        <w:r w:rsidRPr="00D260B7" w:rsidDel="00A421FF">
          <w:rPr>
            <w:rFonts w:ascii="Courier New" w:hAnsi="Courier New" w:cs="Courier New"/>
            <w:lang w:val="en-US"/>
          </w:rPr>
          <w:delText>function</w:delText>
        </w:r>
      </w:del>
    </w:p>
    <w:p w14:paraId="270592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may install the forwarding state specific to the Slice-Flow Aggregate</w:t>
      </w:r>
    </w:p>
    <w:p w14:paraId="1BC4A21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so that traffic is routed along paths derived in the Path Placement</w:t>
      </w:r>
    </w:p>
    <w:p w14:paraId="618AD7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step described in Section 3.4.  The way in which the paths are</w:t>
      </w:r>
    </w:p>
    <w:p w14:paraId="266C864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instantiated is implementation specific.</w:t>
      </w:r>
    </w:p>
    <w:p w14:paraId="2C68117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F7384A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3.7.  Service Mapping</w:t>
      </w:r>
    </w:p>
    <w:p w14:paraId="7DB50D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5C94F00" w14:textId="0ED6F9A8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del w:id="359" w:author="Tarek Saad" w:date="2021-11-23T08:51:00Z">
        <w:r w:rsidRPr="00D260B7" w:rsidDel="00AB4505">
          <w:rPr>
            <w:rFonts w:ascii="Courier New" w:hAnsi="Courier New" w:cs="Courier New"/>
            <w:lang w:val="en-US"/>
          </w:rPr>
          <w:delText xml:space="preserve">   </w:delText>
        </w:r>
        <w:commentRangeStart w:id="360"/>
        <w:commentRangeStart w:id="361"/>
        <w:r w:rsidRPr="00D260B7" w:rsidDel="00AB4505">
          <w:rPr>
            <w:rFonts w:ascii="Courier New" w:hAnsi="Courier New" w:cs="Courier New"/>
            <w:lang w:val="en-US"/>
          </w:rPr>
          <w:delText>Once</w:delText>
        </w:r>
        <w:commentRangeEnd w:id="360"/>
        <w:r w:rsidR="00A421FF" w:rsidRPr="00D260B7" w:rsidDel="00AB4505">
          <w:rPr>
            <w:rStyle w:val="CommentReference"/>
            <w:rFonts w:asciiTheme="minorHAnsi" w:hAnsiTheme="minorHAnsi"/>
            <w:lang w:val="en-US"/>
            <w:rPrChange w:id="362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360"/>
        </w:r>
      </w:del>
      <w:commentRangeEnd w:id="361"/>
      <w:r w:rsidR="00EE365C">
        <w:rPr>
          <w:rStyle w:val="CommentReference"/>
          <w:rFonts w:asciiTheme="minorHAnsi" w:hAnsiTheme="minorHAnsi"/>
        </w:rPr>
        <w:commentReference w:id="361"/>
      </w:r>
      <w:del w:id="363" w:author="Tarek Saad" w:date="2021-11-23T08:51:00Z">
        <w:r w:rsidRPr="00D260B7" w:rsidDel="00AB4505">
          <w:rPr>
            <w:rFonts w:ascii="Courier New" w:hAnsi="Courier New" w:cs="Courier New"/>
            <w:lang w:val="en-US"/>
          </w:rPr>
          <w:delText xml:space="preserve"> the network has been set up, t</w:delText>
        </w:r>
      </w:del>
      <w:ins w:id="364" w:author="Tarek Saad" w:date="2021-11-23T08:51:00Z">
        <w:r w:rsidR="00AB4505">
          <w:rPr>
            <w:rFonts w:ascii="Courier New" w:hAnsi="Courier New" w:cs="Courier New"/>
            <w:lang w:val="en-US"/>
          </w:rPr>
          <w:t>T</w:t>
        </w:r>
      </w:ins>
      <w:r w:rsidRPr="00D260B7">
        <w:rPr>
          <w:rFonts w:ascii="Courier New" w:hAnsi="Courier New" w:cs="Courier New"/>
          <w:lang w:val="en-US"/>
        </w:rPr>
        <w:t>he edge points (PEs) can be</w:t>
      </w:r>
    </w:p>
    <w:p w14:paraId="108CFB82" w14:textId="0AD088F9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configured to support the </w:t>
      </w:r>
      <w:ins w:id="365" w:author="Tarek Saad" w:date="2021-11-23T08:52:00Z">
        <w:r w:rsidR="00AB4505">
          <w:rPr>
            <w:rFonts w:ascii="Courier New" w:hAnsi="Courier New" w:cs="Courier New"/>
            <w:lang w:val="en-US"/>
          </w:rPr>
          <w:t xml:space="preserve">network slice </w:t>
        </w:r>
      </w:ins>
      <w:r w:rsidRPr="00D260B7">
        <w:rPr>
          <w:rFonts w:ascii="Courier New" w:hAnsi="Courier New" w:cs="Courier New"/>
          <w:lang w:val="en-US"/>
        </w:rPr>
        <w:t>service</w:t>
      </w:r>
      <w:del w:id="366" w:author="Tarek Saad" w:date="2021-11-23T08:52:00Z">
        <w:r w:rsidRPr="00D260B7" w:rsidDel="00AB4505">
          <w:rPr>
            <w:rFonts w:ascii="Courier New" w:hAnsi="Courier New" w:cs="Courier New"/>
            <w:lang w:val="en-US"/>
          </w:rPr>
          <w:delText>.  This involves telling them what</w:delText>
        </w:r>
      </w:del>
      <w:ins w:id="367" w:author="Tarek Saad" w:date="2021-11-23T08:52:00Z">
        <w:r w:rsidR="00AB4505">
          <w:rPr>
            <w:rFonts w:ascii="Courier New" w:hAnsi="Courier New" w:cs="Courier New"/>
            <w:lang w:val="en-US"/>
          </w:rPr>
          <w:t xml:space="preserve"> by mapping </w:t>
        </w:r>
      </w:ins>
    </w:p>
    <w:p w14:paraId="0B995F0E" w14:textId="7A3BA366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ins w:id="368" w:author="Tarek Saad" w:date="2021-11-23T08:53:00Z">
        <w:r w:rsidR="00F81248">
          <w:rPr>
            <w:rFonts w:ascii="Courier New" w:hAnsi="Courier New" w:cs="Courier New"/>
            <w:lang w:val="en-US"/>
          </w:rPr>
          <w:t xml:space="preserve">the </w:t>
        </w:r>
      </w:ins>
      <w:r w:rsidRPr="00D260B7">
        <w:rPr>
          <w:rFonts w:ascii="Courier New" w:hAnsi="Courier New" w:cs="Courier New"/>
          <w:lang w:val="en-US"/>
        </w:rPr>
        <w:t xml:space="preserve">customer traffic </w:t>
      </w:r>
      <w:del w:id="369" w:author="Tarek Saad" w:date="2021-11-23T08:53:00Z">
        <w:r w:rsidRPr="00D260B7" w:rsidDel="00F81248">
          <w:rPr>
            <w:rFonts w:ascii="Courier New" w:hAnsi="Courier New" w:cs="Courier New"/>
            <w:lang w:val="en-US"/>
          </w:rPr>
          <w:delText xml:space="preserve">should </w:delText>
        </w:r>
      </w:del>
      <w:del w:id="370" w:author="Tarek Saad" w:date="2021-11-23T08:52:00Z">
        <w:r w:rsidRPr="00D260B7" w:rsidDel="00AB4505">
          <w:rPr>
            <w:rFonts w:ascii="Courier New" w:hAnsi="Courier New" w:cs="Courier New"/>
            <w:lang w:val="en-US"/>
          </w:rPr>
          <w:delText xml:space="preserve">be mapped to which </w:delText>
        </w:r>
      </w:del>
      <w:ins w:id="371" w:author="Tarek Saad" w:date="2021-11-23T08:52:00Z">
        <w:r w:rsidR="00AB4505">
          <w:rPr>
            <w:rFonts w:ascii="Courier New" w:hAnsi="Courier New" w:cs="Courier New"/>
            <w:lang w:val="en-US"/>
          </w:rPr>
          <w:t xml:space="preserve">to </w:t>
        </w:r>
      </w:ins>
      <w:r w:rsidRPr="00D260B7">
        <w:rPr>
          <w:rFonts w:ascii="Courier New" w:hAnsi="Courier New" w:cs="Courier New"/>
          <w:lang w:val="en-US"/>
        </w:rPr>
        <w:t>Slice-Flow Aggregate</w:t>
      </w:r>
      <w:ins w:id="372" w:author="Tarek Saad" w:date="2021-11-23T08:52:00Z">
        <w:r w:rsidR="00AB4505">
          <w:rPr>
            <w:rFonts w:ascii="Courier New" w:hAnsi="Courier New" w:cs="Courier New"/>
            <w:lang w:val="en-US"/>
          </w:rPr>
          <w:t>s</w:t>
        </w:r>
      </w:ins>
      <w:ins w:id="373" w:author="Tarek Saad" w:date="2021-11-23T08:53:00Z">
        <w:r w:rsidR="00F81248">
          <w:rPr>
            <w:rFonts w:ascii="Courier New" w:hAnsi="Courier New" w:cs="Courier New"/>
            <w:lang w:val="en-US"/>
          </w:rPr>
          <w:t>,</w:t>
        </w:r>
      </w:ins>
    </w:p>
    <w:p w14:paraId="15E051B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possibly using information supplied when the IETF network slice</w:t>
      </w:r>
    </w:p>
    <w:p w14:paraId="59AC753C" w14:textId="4F5B5723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service was requested.  </w:t>
      </w:r>
      <w:del w:id="374" w:author="Tarek Saad" w:date="2021-11-23T08:53:00Z">
        <w:r w:rsidRPr="00D260B7" w:rsidDel="00F81248">
          <w:rPr>
            <w:rFonts w:ascii="Courier New" w:hAnsi="Courier New" w:cs="Courier New"/>
            <w:lang w:val="en-US"/>
          </w:rPr>
          <w:delText>It also instructs t</w:delText>
        </w:r>
      </w:del>
      <w:ins w:id="375" w:author="Tarek Saad" w:date="2021-11-23T08:53:00Z">
        <w:r w:rsidR="00F81248">
          <w:rPr>
            <w:rFonts w:ascii="Courier New" w:hAnsi="Courier New" w:cs="Courier New"/>
            <w:lang w:val="en-US"/>
          </w:rPr>
          <w:t>T</w:t>
        </w:r>
      </w:ins>
      <w:r w:rsidRPr="00D260B7">
        <w:rPr>
          <w:rFonts w:ascii="Courier New" w:hAnsi="Courier New" w:cs="Courier New"/>
          <w:lang w:val="en-US"/>
        </w:rPr>
        <w:t xml:space="preserve">he edge points </w:t>
      </w:r>
      <w:ins w:id="376" w:author="Tarek Saad" w:date="2021-11-23T08:53:00Z">
        <w:r w:rsidR="00F81248">
          <w:rPr>
            <w:rFonts w:ascii="Courier New" w:hAnsi="Courier New" w:cs="Courier New"/>
            <w:lang w:val="en-US"/>
          </w:rPr>
          <w:t>MAY also be instru</w:t>
        </w:r>
      </w:ins>
      <w:ins w:id="377" w:author="Tarek Saad" w:date="2021-11-23T08:54:00Z">
        <w:r w:rsidR="00F81248">
          <w:rPr>
            <w:rFonts w:ascii="Courier New" w:hAnsi="Courier New" w:cs="Courier New"/>
            <w:lang w:val="en-US"/>
          </w:rPr>
          <w:t xml:space="preserve">cted </w:t>
        </w:r>
      </w:ins>
      <w:del w:id="378" w:author="Tarek Saad" w:date="2021-11-23T08:54:00Z">
        <w:r w:rsidRPr="00D260B7" w:rsidDel="00F81248">
          <w:rPr>
            <w:rFonts w:ascii="Courier New" w:hAnsi="Courier New" w:cs="Courier New"/>
            <w:lang w:val="en-US"/>
          </w:rPr>
          <w:delText>how t</w:delText>
        </w:r>
      </w:del>
      <w:ins w:id="379" w:author="Tarek Saad" w:date="2021-11-23T08:54:00Z">
        <w:r w:rsidR="00F81248">
          <w:rPr>
            <w:rFonts w:ascii="Courier New" w:hAnsi="Courier New" w:cs="Courier New"/>
            <w:lang w:val="en-US"/>
          </w:rPr>
          <w:t>t</w:t>
        </w:r>
      </w:ins>
      <w:r w:rsidRPr="00D260B7">
        <w:rPr>
          <w:rFonts w:ascii="Courier New" w:hAnsi="Courier New" w:cs="Courier New"/>
          <w:lang w:val="en-US"/>
        </w:rPr>
        <w:t>o mark</w:t>
      </w:r>
    </w:p>
    <w:p w14:paraId="481A53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packets so that the network routers will know which policies and</w:t>
      </w:r>
    </w:p>
    <w:p w14:paraId="350C5F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routing instructions to apply.</w:t>
      </w:r>
    </w:p>
    <w:p w14:paraId="36B098F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FE8F19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68991C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6AABA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[Page 10]</w:t>
      </w:r>
    </w:p>
    <w:p w14:paraId="4ED4562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42F8D7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F7AB2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10E79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352C5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3.8.  Network Slice-Flow Aggregate Relationships</w:t>
      </w:r>
    </w:p>
    <w:p w14:paraId="3967A64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863344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following describes the generalization relationships between the</w:t>
      </w:r>
    </w:p>
    <w:p w14:paraId="70D912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IETF network slice and different parts of the solution as described</w:t>
      </w:r>
    </w:p>
    <w:p w14:paraId="52B63D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Figure 1.</w:t>
      </w:r>
    </w:p>
    <w:p w14:paraId="3460140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4EE4E8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 A customer may request 1 or more IETF Network Slices.</w:t>
      </w:r>
    </w:p>
    <w:p w14:paraId="25476B0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FE1F1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 Any given Attachment Circuit (AC) may support the traffic for 1 or</w:t>
      </w:r>
    </w:p>
    <w:p w14:paraId="59FB261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more IETF Network Slice, but if there is more than one IETF Network</w:t>
      </w:r>
    </w:p>
    <w:p w14:paraId="12F182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 using a single AC, </w:t>
      </w:r>
      <w:commentRangeStart w:id="380"/>
      <w:commentRangeStart w:id="381"/>
      <w:r w:rsidRPr="00D260B7">
        <w:rPr>
          <w:rFonts w:ascii="Courier New" w:hAnsi="Courier New" w:cs="Courier New"/>
          <w:lang w:val="en-US"/>
        </w:rPr>
        <w:t>the IETF Network Slice Service request must</w:t>
      </w:r>
    </w:p>
    <w:p w14:paraId="56252D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include enough information to allow the edge nodes to demultiplex the</w:t>
      </w:r>
    </w:p>
    <w:p w14:paraId="6B6066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for the different IETF Network Slices.</w:t>
      </w:r>
      <w:commentRangeEnd w:id="380"/>
      <w:r w:rsidR="00A421FF" w:rsidRPr="00D260B7">
        <w:rPr>
          <w:rStyle w:val="CommentReference"/>
          <w:rFonts w:asciiTheme="minorHAnsi" w:hAnsiTheme="minorHAnsi"/>
          <w:lang w:val="en-US"/>
          <w:rPrChange w:id="382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380"/>
      </w:r>
      <w:commentRangeEnd w:id="381"/>
      <w:r w:rsidR="006C24F6">
        <w:rPr>
          <w:rStyle w:val="CommentReference"/>
          <w:rFonts w:asciiTheme="minorHAnsi" w:hAnsiTheme="minorHAnsi"/>
        </w:rPr>
        <w:commentReference w:id="381"/>
      </w:r>
    </w:p>
    <w:p w14:paraId="2BE709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972581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 By definition, multiple IETF Network Slices may be mapped to a</w:t>
      </w:r>
    </w:p>
    <w:p w14:paraId="12AA97B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single Slice-Flow Aggregate.  However, it is possible for </w:t>
      </w:r>
      <w:del w:id="383" w:author="BOUCADAIR Mohamed INNOV/NET" w:date="2021-11-17T09:57:00Z">
        <w:r w:rsidRPr="00D260B7" w:rsidDel="00A421FF">
          <w:rPr>
            <w:rFonts w:ascii="Courier New" w:hAnsi="Courier New" w:cs="Courier New"/>
            <w:lang w:val="en-US"/>
          </w:rPr>
          <w:delText xml:space="preserve">an </w:delText>
        </w:r>
      </w:del>
      <w:ins w:id="384" w:author="BOUCADAIR Mohamed INNOV/NET" w:date="2021-11-17T09:57:00Z">
        <w:r w:rsidR="00A421FF" w:rsidRPr="00D260B7">
          <w:rPr>
            <w:rFonts w:ascii="Courier New" w:hAnsi="Courier New" w:cs="Courier New"/>
            <w:lang w:val="en-US"/>
          </w:rPr>
          <w:t xml:space="preserve">a </w:t>
        </w:r>
      </w:ins>
      <w:r w:rsidRPr="00D260B7">
        <w:rPr>
          <w:rFonts w:ascii="Courier New" w:hAnsi="Courier New" w:cs="Courier New"/>
          <w:lang w:val="en-US"/>
        </w:rPr>
        <w:t>Slice-</w:t>
      </w:r>
    </w:p>
    <w:p w14:paraId="358C13A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Flow Aggregate to contain just a single IETF Network Slice.</w:t>
      </w:r>
    </w:p>
    <w:p w14:paraId="59DA3638" w14:textId="0EAE7EF4" w:rsidR="00E320AD" w:rsidRPr="00D260B7" w:rsidDel="004C295E" w:rsidRDefault="00E320AD" w:rsidP="004C295E">
      <w:pPr>
        <w:pStyle w:val="PlainText"/>
        <w:rPr>
          <w:del w:id="385" w:author="Tarek Saad" w:date="2021-11-23T13:46:00Z"/>
          <w:rFonts w:ascii="Courier New" w:hAnsi="Courier New" w:cs="Courier New"/>
          <w:lang w:val="en-US"/>
        </w:rPr>
        <w:pPrChange w:id="386" w:author="Tarek Saad" w:date="2021-11-23T13:46:00Z">
          <w:pPr>
            <w:pStyle w:val="PlainText"/>
          </w:pPr>
        </w:pPrChange>
      </w:pPr>
      <w:r w:rsidRPr="00D260B7">
        <w:rPr>
          <w:rFonts w:ascii="Courier New" w:hAnsi="Courier New" w:cs="Courier New"/>
          <w:lang w:val="en-US"/>
        </w:rPr>
        <w:t xml:space="preserve">   </w:t>
      </w:r>
      <w:del w:id="387" w:author="Tarek Saad" w:date="2021-11-23T13:46:00Z">
        <w:r w:rsidRPr="00D260B7" w:rsidDel="004C295E">
          <w:rPr>
            <w:rFonts w:ascii="Courier New" w:hAnsi="Courier New" w:cs="Courier New"/>
            <w:lang w:val="en-US"/>
          </w:rPr>
          <w:delText xml:space="preserve">Furthermore, a </w:delText>
        </w:r>
        <w:r w:rsidRPr="004C295E" w:rsidDel="004C295E">
          <w:rPr>
            <w:rFonts w:ascii="Courier New" w:hAnsi="Courier New" w:cs="Courier New"/>
            <w:strike/>
            <w:lang w:val="en-US"/>
            <w:rPrChange w:id="388" w:author="Tarek Saad" w:date="2021-11-23T13:45:00Z">
              <w:rPr>
                <w:rFonts w:ascii="Courier New" w:hAnsi="Courier New" w:cs="Courier New"/>
                <w:lang w:val="en-US"/>
              </w:rPr>
            </w:rPrChange>
          </w:rPr>
          <w:delText>Slice-Flow Aggregate</w:delText>
        </w:r>
        <w:r w:rsidRPr="00D260B7" w:rsidDel="004C295E">
          <w:rPr>
            <w:rFonts w:ascii="Courier New" w:hAnsi="Courier New" w:cs="Courier New"/>
            <w:lang w:val="en-US"/>
          </w:rPr>
          <w:delText xml:space="preserve"> can be planned and preconfigured,</w:delText>
        </w:r>
      </w:del>
    </w:p>
    <w:p w14:paraId="235EF2AA" w14:textId="2564423A" w:rsidR="00E320AD" w:rsidRPr="00D260B7" w:rsidRDefault="00E320AD" w:rsidP="004C295E">
      <w:pPr>
        <w:pStyle w:val="PlainText"/>
        <w:rPr>
          <w:rFonts w:ascii="Courier New" w:hAnsi="Courier New" w:cs="Courier New"/>
          <w:lang w:val="en-US"/>
        </w:rPr>
      </w:pPr>
      <w:del w:id="389" w:author="Tarek Saad" w:date="2021-11-23T13:46:00Z">
        <w:r w:rsidRPr="00D260B7" w:rsidDel="004C295E">
          <w:rPr>
            <w:rFonts w:ascii="Courier New" w:hAnsi="Courier New" w:cs="Courier New"/>
            <w:lang w:val="en-US"/>
          </w:rPr>
          <w:delText xml:space="preserve">   </w:delText>
        </w:r>
        <w:commentRangeStart w:id="390"/>
        <w:commentRangeStart w:id="391"/>
        <w:r w:rsidRPr="00D260B7" w:rsidDel="004C295E">
          <w:rPr>
            <w:rFonts w:ascii="Courier New" w:hAnsi="Courier New" w:cs="Courier New"/>
            <w:lang w:val="en-US"/>
          </w:rPr>
          <w:delText>and may be "empty" having no IETF Network Slices mapped to it.</w:delText>
        </w:r>
        <w:commentRangeEnd w:id="390"/>
        <w:r w:rsidR="00A421FF" w:rsidRPr="00D260B7" w:rsidDel="004C295E">
          <w:rPr>
            <w:rStyle w:val="CommentReference"/>
            <w:rFonts w:asciiTheme="minorHAnsi" w:hAnsiTheme="minorHAnsi"/>
            <w:lang w:val="en-US"/>
            <w:rPrChange w:id="392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390"/>
        </w:r>
        <w:commentRangeEnd w:id="391"/>
        <w:r w:rsidR="00455FD3" w:rsidRPr="00D260B7" w:rsidDel="004C295E">
          <w:rPr>
            <w:rStyle w:val="CommentReference"/>
            <w:rFonts w:asciiTheme="minorHAnsi" w:hAnsiTheme="minorHAnsi"/>
            <w:lang w:val="en-US"/>
            <w:rPrChange w:id="393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391"/>
        </w:r>
      </w:del>
    </w:p>
    <w:p w14:paraId="107337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F373D5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 The physical network may be filtered to multiple Policy Filter</w:t>
      </w:r>
    </w:p>
    <w:p w14:paraId="75395C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Topologies.  Each such Policy Filter Topology provides a short-cut to</w:t>
      </w:r>
    </w:p>
    <w:p w14:paraId="34A8B87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planning the placement and support of Slice-Flow Aggregate by</w:t>
      </w:r>
    </w:p>
    <w:p w14:paraId="47B8E7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presenting only the subset of links and nodes that meet specific</w:t>
      </w:r>
    </w:p>
    <w:p w14:paraId="1B8F22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criteria.  Note, however, that a network operator does not need to</w:t>
      </w:r>
    </w:p>
    <w:p w14:paraId="5D3C051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derive any Policy Filter Topologies, choosing to operate directly on</w:t>
      </w:r>
    </w:p>
    <w:p w14:paraId="629CFE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full physical network.</w:t>
      </w:r>
    </w:p>
    <w:p w14:paraId="3BE233B2" w14:textId="77777777" w:rsidR="00E320AD" w:rsidRPr="00D260B7" w:rsidDel="004C295E" w:rsidRDefault="00E320AD" w:rsidP="008B1D60">
      <w:pPr>
        <w:pStyle w:val="PlainText"/>
        <w:rPr>
          <w:del w:id="394" w:author="Tarek Saad" w:date="2021-11-23T13:49:00Z"/>
          <w:rFonts w:ascii="Courier New" w:hAnsi="Courier New" w:cs="Courier New"/>
          <w:lang w:val="en-US"/>
        </w:rPr>
      </w:pPr>
    </w:p>
    <w:p w14:paraId="6FE60422" w14:textId="04932711" w:rsidR="00E320AD" w:rsidRPr="00D260B7" w:rsidDel="004C295E" w:rsidRDefault="00E320AD" w:rsidP="008B1D60">
      <w:pPr>
        <w:pStyle w:val="PlainText"/>
        <w:rPr>
          <w:del w:id="395" w:author="Tarek Saad" w:date="2021-11-23T13:49:00Z"/>
          <w:rFonts w:ascii="Courier New" w:hAnsi="Courier New" w:cs="Courier New"/>
          <w:lang w:val="en-US"/>
        </w:rPr>
      </w:pPr>
      <w:commentRangeStart w:id="396"/>
      <w:commentRangeStart w:id="397"/>
      <w:del w:id="398" w:author="Tarek Saad" w:date="2021-11-23T13:49:00Z">
        <w:r w:rsidRPr="00D260B7" w:rsidDel="004C295E">
          <w:rPr>
            <w:rFonts w:ascii="Courier New" w:hAnsi="Courier New" w:cs="Courier New"/>
            <w:lang w:val="en-US"/>
          </w:rPr>
          <w:delText xml:space="preserve">   o It is anticipated that there may be very many IETF Network Slices</w:delText>
        </w:r>
      </w:del>
    </w:p>
    <w:p w14:paraId="66398FB3" w14:textId="5D7C2C46" w:rsidR="00E320AD" w:rsidRPr="00D260B7" w:rsidDel="004C295E" w:rsidRDefault="00E320AD" w:rsidP="008B1D60">
      <w:pPr>
        <w:pStyle w:val="PlainText"/>
        <w:rPr>
          <w:del w:id="399" w:author="Tarek Saad" w:date="2021-11-23T13:49:00Z"/>
          <w:rFonts w:ascii="Courier New" w:hAnsi="Courier New" w:cs="Courier New"/>
          <w:lang w:val="en-US"/>
        </w:rPr>
      </w:pPr>
      <w:del w:id="400" w:author="Tarek Saad" w:date="2021-11-23T13:49:00Z">
        <w:r w:rsidRPr="00D260B7" w:rsidDel="004C295E">
          <w:rPr>
            <w:rFonts w:ascii="Courier New" w:hAnsi="Courier New" w:cs="Courier New"/>
            <w:lang w:val="en-US"/>
          </w:rPr>
          <w:delText xml:space="preserve">   supported by a network operator over a single physical network.  The</w:delText>
        </w:r>
      </w:del>
    </w:p>
    <w:p w14:paraId="494AAFE7" w14:textId="367A7DCB" w:rsidR="00E320AD" w:rsidRPr="00D260B7" w:rsidDel="004C295E" w:rsidRDefault="00E320AD" w:rsidP="008B1D60">
      <w:pPr>
        <w:pStyle w:val="PlainText"/>
        <w:rPr>
          <w:del w:id="401" w:author="Tarek Saad" w:date="2021-11-23T13:49:00Z"/>
          <w:rFonts w:ascii="Courier New" w:hAnsi="Courier New" w:cs="Courier New"/>
          <w:lang w:val="en-US"/>
        </w:rPr>
      </w:pPr>
      <w:del w:id="402" w:author="Tarek Saad" w:date="2021-11-23T13:49:00Z">
        <w:r w:rsidRPr="00D260B7" w:rsidDel="004C295E">
          <w:rPr>
            <w:rFonts w:ascii="Courier New" w:hAnsi="Courier New" w:cs="Courier New"/>
            <w:lang w:val="en-US"/>
          </w:rPr>
          <w:delText xml:space="preserve">   scaling mechanisms are deployment choices, but it may be that there</w:delText>
        </w:r>
      </w:del>
    </w:p>
    <w:p w14:paraId="514AFDA5" w14:textId="5AD121B8" w:rsidR="00E320AD" w:rsidRPr="00D260B7" w:rsidDel="004C295E" w:rsidRDefault="00E320AD" w:rsidP="008B1D60">
      <w:pPr>
        <w:pStyle w:val="PlainText"/>
        <w:rPr>
          <w:del w:id="403" w:author="Tarek Saad" w:date="2021-11-23T13:49:00Z"/>
          <w:rFonts w:ascii="Courier New" w:hAnsi="Courier New" w:cs="Courier New"/>
          <w:lang w:val="en-US"/>
        </w:rPr>
      </w:pPr>
      <w:del w:id="404" w:author="Tarek Saad" w:date="2021-11-23T13:49:00Z">
        <w:r w:rsidRPr="00D260B7" w:rsidDel="004C295E">
          <w:rPr>
            <w:rFonts w:ascii="Courier New" w:hAnsi="Courier New" w:cs="Courier New"/>
            <w:lang w:val="en-US"/>
          </w:rPr>
          <w:delText xml:space="preserve">   are no more than 1000 Slice-Flow Aggregates supported by a network,</w:delText>
        </w:r>
      </w:del>
    </w:p>
    <w:p w14:paraId="44F17CC8" w14:textId="4D4BEB20" w:rsidR="00E320AD" w:rsidRPr="00D260B7" w:rsidDel="004C295E" w:rsidRDefault="00E320AD" w:rsidP="008B1D60">
      <w:pPr>
        <w:pStyle w:val="PlainText"/>
        <w:rPr>
          <w:del w:id="405" w:author="Tarek Saad" w:date="2021-11-23T13:49:00Z"/>
          <w:rFonts w:ascii="Courier New" w:hAnsi="Courier New" w:cs="Courier New"/>
          <w:lang w:val="en-US"/>
        </w:rPr>
      </w:pPr>
      <w:del w:id="406" w:author="Tarek Saad" w:date="2021-11-23T13:49:00Z">
        <w:r w:rsidRPr="00D260B7" w:rsidDel="004C295E">
          <w:rPr>
            <w:rFonts w:ascii="Courier New" w:hAnsi="Courier New" w:cs="Courier New"/>
            <w:lang w:val="en-US"/>
          </w:rPr>
          <w:delText xml:space="preserve">   with each Slice-Flow Aggregate supporting any number of IETF Network</w:delText>
        </w:r>
      </w:del>
    </w:p>
    <w:p w14:paraId="7F4CD653" w14:textId="1C9CF9F7" w:rsidR="00E320AD" w:rsidRPr="00D260B7" w:rsidDel="004C295E" w:rsidRDefault="00E320AD" w:rsidP="008B1D60">
      <w:pPr>
        <w:pStyle w:val="PlainText"/>
        <w:rPr>
          <w:del w:id="407" w:author="Tarek Saad" w:date="2021-11-23T13:49:00Z"/>
          <w:rFonts w:ascii="Courier New" w:hAnsi="Courier New" w:cs="Courier New"/>
          <w:lang w:val="en-US"/>
        </w:rPr>
      </w:pPr>
      <w:del w:id="408" w:author="Tarek Saad" w:date="2021-11-23T13:49:00Z">
        <w:r w:rsidRPr="00D260B7" w:rsidDel="004C295E">
          <w:rPr>
            <w:rFonts w:ascii="Courier New" w:hAnsi="Courier New" w:cs="Courier New"/>
            <w:lang w:val="en-US"/>
          </w:rPr>
          <w:delText xml:space="preserve">   Slices.</w:delText>
        </w:r>
        <w:commentRangeEnd w:id="396"/>
        <w:r w:rsidR="00A421FF" w:rsidRPr="00D260B7" w:rsidDel="004C295E">
          <w:rPr>
            <w:rStyle w:val="CommentReference"/>
            <w:rFonts w:asciiTheme="minorHAnsi" w:hAnsiTheme="minorHAnsi"/>
            <w:lang w:val="en-US"/>
            <w:rPrChange w:id="409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396"/>
        </w:r>
        <w:commentRangeEnd w:id="397"/>
        <w:r w:rsidR="00563D1B" w:rsidDel="004C295E">
          <w:rPr>
            <w:rStyle w:val="CommentReference"/>
            <w:rFonts w:asciiTheme="minorHAnsi" w:hAnsiTheme="minorHAnsi"/>
          </w:rPr>
          <w:commentReference w:id="397"/>
        </w:r>
      </w:del>
    </w:p>
    <w:p w14:paraId="1138EB9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FB285D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4.  Network Resource Partition Modes</w:t>
      </w:r>
    </w:p>
    <w:p w14:paraId="0EC5C4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3FF07F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 NRP Policy can be used to dictate if the network resource</w:t>
      </w:r>
    </w:p>
    <w:p w14:paraId="79E1F9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partitioning of the shared network resources among multiple Slice-</w:t>
      </w:r>
    </w:p>
    <w:p w14:paraId="6D21411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Flow Aggregates can be achieved:</w:t>
      </w:r>
    </w:p>
    <w:p w14:paraId="2FCBC27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6F0FD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a)  in data plane only,</w:t>
      </w:r>
    </w:p>
    <w:p w14:paraId="5647F9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24BCF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b)  in control plane only, or</w:t>
      </w:r>
    </w:p>
    <w:p w14:paraId="5163D8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E81545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c)  in both control and data planes.</w:t>
      </w:r>
    </w:p>
    <w:p w14:paraId="428D70F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73361D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93C373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61FEE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208190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BB551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410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411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11]</w:t>
      </w:r>
    </w:p>
    <w:p w14:paraId="46009B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412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413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2066384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C8A79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766DE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074EBD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4.1.  Data plane Network Resource Partition Mode</w:t>
      </w:r>
    </w:p>
    <w:p w14:paraId="208873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DC0A1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physical network resources can be partitioned on network devices</w:t>
      </w:r>
    </w:p>
    <w:p w14:paraId="51F996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by applying a Per Hop forwarding Behavior (PHB) onto packets that</w:t>
      </w:r>
    </w:p>
    <w:p w14:paraId="6F1A132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traverse the network devices.  In the Diffserv model, a Class</w:t>
      </w:r>
    </w:p>
    <w:p w14:paraId="565E23B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Selector</w:t>
      </w:r>
      <w:ins w:id="414" w:author="BOUCADAIR Mohamed INNOV/NET" w:date="2021-11-17T10:00:00Z">
        <w:r w:rsidR="00EF7845" w:rsidRPr="00D260B7">
          <w:rPr>
            <w:rFonts w:ascii="Courier New" w:hAnsi="Courier New" w:cs="Courier New"/>
            <w:lang w:val="en-US"/>
          </w:rPr>
          <w:t xml:space="preserve"> Codepoint </w:t>
        </w:r>
      </w:ins>
      <w:commentRangeStart w:id="415"/>
      <w:commentRangeStart w:id="416"/>
      <w:del w:id="417" w:author="BOUCADAIR Mohamed INNOV/NET" w:date="2021-11-17T10:00:00Z">
        <w:r w:rsidRPr="00D260B7" w:rsidDel="00EF7845">
          <w:rPr>
            <w:rFonts w:ascii="Courier New" w:hAnsi="Courier New" w:cs="Courier New"/>
            <w:lang w:val="en-US"/>
          </w:rPr>
          <w:delText xml:space="preserve"> </w:delText>
        </w:r>
      </w:del>
      <w:r w:rsidRPr="00D260B7">
        <w:rPr>
          <w:rFonts w:ascii="Courier New" w:hAnsi="Courier New" w:cs="Courier New"/>
          <w:lang w:val="en-US"/>
        </w:rPr>
        <w:t>(CS)</w:t>
      </w:r>
      <w:commentRangeEnd w:id="415"/>
      <w:r w:rsidR="00EF7845" w:rsidRPr="00D260B7">
        <w:rPr>
          <w:rStyle w:val="CommentReference"/>
          <w:rFonts w:asciiTheme="minorHAnsi" w:hAnsiTheme="minorHAnsi"/>
          <w:lang w:val="en-US"/>
          <w:rPrChange w:id="41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15"/>
      </w:r>
      <w:commentRangeEnd w:id="416"/>
      <w:r w:rsidR="004C295E">
        <w:rPr>
          <w:rStyle w:val="CommentReference"/>
          <w:rFonts w:asciiTheme="minorHAnsi" w:hAnsiTheme="minorHAnsi"/>
        </w:rPr>
        <w:commentReference w:id="416"/>
      </w:r>
      <w:r w:rsidRPr="00D260B7">
        <w:rPr>
          <w:rFonts w:ascii="Courier New" w:hAnsi="Courier New" w:cs="Courier New"/>
          <w:lang w:val="en-US"/>
        </w:rPr>
        <w:t xml:space="preserve"> is carried in the packet and is used by transit nodes</w:t>
      </w:r>
    </w:p>
    <w:p w14:paraId="48EB8CC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apply the PHB that determines the scheduling treatment and drop</w:t>
      </w:r>
    </w:p>
    <w:p w14:paraId="0F8583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probability for packets.</w:t>
      </w:r>
    </w:p>
    <w:p w14:paraId="10219F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4F05A3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data plane NRP mode is applied, packets need to be forwarded on</w:t>
      </w:r>
    </w:p>
    <w:p w14:paraId="43C11D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specific NRP that supports the Slice-Flow Aggregate to ensure the</w:t>
      </w:r>
    </w:p>
    <w:p w14:paraId="6297D84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proper forwarding treatment dictated in the NRP Policy is applied</w:t>
      </w:r>
    </w:p>
    <w:p w14:paraId="76511A1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(refer to Section 5.1</w:t>
      </w:r>
      <w:del w:id="419" w:author="BOUCADAIR Mohamed INNOV/NET" w:date="2021-11-17T10:11:00Z">
        <w:r w:rsidRPr="00D260B7" w:rsidDel="00E320AD">
          <w:rPr>
            <w:rFonts w:ascii="Courier New" w:hAnsi="Courier New" w:cs="Courier New"/>
            <w:lang w:val="en-US"/>
          </w:rPr>
          <w:delText xml:space="preserve"> below</w:delText>
        </w:r>
      </w:del>
      <w:r w:rsidRPr="00D260B7">
        <w:rPr>
          <w:rFonts w:ascii="Courier New" w:hAnsi="Courier New" w:cs="Courier New"/>
          <w:lang w:val="en-US"/>
        </w:rPr>
        <w:t xml:space="preserve">).  In this case, </w:t>
      </w:r>
      <w:commentRangeStart w:id="420"/>
      <w:commentRangeStart w:id="421"/>
      <w:r w:rsidRPr="00D260B7">
        <w:rPr>
          <w:rFonts w:ascii="Courier New" w:hAnsi="Courier New" w:cs="Courier New"/>
          <w:lang w:val="en-US"/>
        </w:rPr>
        <w:t>a Slice-Flow Aggregate</w:t>
      </w:r>
    </w:p>
    <w:p w14:paraId="2063FA8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Selector (SAS) </w:t>
      </w:r>
      <w:commentRangeEnd w:id="420"/>
      <w:r w:rsidRPr="00D260B7">
        <w:rPr>
          <w:rStyle w:val="CommentReference"/>
          <w:rFonts w:asciiTheme="minorHAnsi" w:hAnsiTheme="minorHAnsi"/>
          <w:lang w:val="en-US"/>
          <w:rPrChange w:id="422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20"/>
      </w:r>
      <w:commentRangeEnd w:id="421"/>
      <w:r w:rsidR="00CF66C8">
        <w:rPr>
          <w:rStyle w:val="CommentReference"/>
          <w:rFonts w:asciiTheme="minorHAnsi" w:hAnsiTheme="minorHAnsi"/>
        </w:rPr>
        <w:commentReference w:id="421"/>
      </w:r>
      <w:r w:rsidRPr="00D260B7">
        <w:rPr>
          <w:rFonts w:ascii="Courier New" w:hAnsi="Courier New" w:cs="Courier New"/>
          <w:lang w:val="en-US"/>
        </w:rPr>
        <w:t xml:space="preserve">MUST </w:t>
      </w:r>
      <w:commentRangeStart w:id="423"/>
      <w:r w:rsidRPr="00D260B7">
        <w:rPr>
          <w:rFonts w:ascii="Courier New" w:hAnsi="Courier New" w:cs="Courier New"/>
          <w:lang w:val="en-US"/>
        </w:rPr>
        <w:t>be carried in each packet to identify the Slice</w:t>
      </w:r>
      <w:commentRangeEnd w:id="423"/>
      <w:r w:rsidR="00F35082" w:rsidRPr="00D260B7">
        <w:rPr>
          <w:rStyle w:val="CommentReference"/>
          <w:rFonts w:asciiTheme="minorHAnsi" w:hAnsiTheme="minorHAnsi"/>
          <w:lang w:val="en-US"/>
          <w:rPrChange w:id="424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23"/>
      </w:r>
      <w:r w:rsidRPr="00D260B7">
        <w:rPr>
          <w:rFonts w:ascii="Courier New" w:hAnsi="Courier New" w:cs="Courier New"/>
          <w:lang w:val="en-US"/>
        </w:rPr>
        <w:t>-</w:t>
      </w:r>
    </w:p>
    <w:p w14:paraId="385E0A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Flow Aggregate that it belongs to.</w:t>
      </w:r>
    </w:p>
    <w:p w14:paraId="0AC1248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EA3EB9F" w14:textId="0C2194DD" w:rsidR="00E320AD" w:rsidRPr="00D260B7" w:rsidDel="005459D5" w:rsidRDefault="00E320AD" w:rsidP="005459D5">
      <w:pPr>
        <w:pStyle w:val="PlainText"/>
        <w:rPr>
          <w:del w:id="425" w:author="Tarek Saad" w:date="2021-11-23T13:55:00Z"/>
          <w:rFonts w:ascii="Courier New" w:hAnsi="Courier New" w:cs="Courier New"/>
          <w:lang w:val="en-US"/>
        </w:rPr>
        <w:pPrChange w:id="426" w:author="Tarek Saad" w:date="2021-11-23T13:55:00Z">
          <w:pPr>
            <w:pStyle w:val="PlainText"/>
          </w:pPr>
        </w:pPrChange>
      </w:pPr>
      <w:r w:rsidRPr="00D260B7">
        <w:rPr>
          <w:rFonts w:ascii="Courier New" w:hAnsi="Courier New" w:cs="Courier New"/>
          <w:lang w:val="en-US"/>
        </w:rPr>
        <w:t xml:space="preserve">   The ingress node of an </w:t>
      </w:r>
      <w:commentRangeStart w:id="427"/>
      <w:r w:rsidRPr="00D260B7">
        <w:rPr>
          <w:rFonts w:ascii="Courier New" w:hAnsi="Courier New" w:cs="Courier New"/>
          <w:lang w:val="en-US"/>
        </w:rPr>
        <w:t>NRP domain</w:t>
      </w:r>
      <w:commentRangeEnd w:id="427"/>
      <w:r w:rsidR="00F35082" w:rsidRPr="00D260B7">
        <w:rPr>
          <w:rStyle w:val="CommentReference"/>
          <w:rFonts w:asciiTheme="minorHAnsi" w:hAnsiTheme="minorHAnsi"/>
          <w:lang w:val="en-US"/>
          <w:rPrChange w:id="42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27"/>
      </w:r>
      <w:del w:id="429" w:author="Tarek Saad" w:date="2021-11-23T13:55:00Z">
        <w:r w:rsidRPr="00D260B7" w:rsidDel="005459D5">
          <w:rPr>
            <w:rFonts w:ascii="Courier New" w:hAnsi="Courier New" w:cs="Courier New"/>
            <w:lang w:val="en-US"/>
          </w:rPr>
          <w:delText>,</w:delText>
        </w:r>
      </w:del>
      <w:r w:rsidRPr="00D260B7">
        <w:rPr>
          <w:rFonts w:ascii="Courier New" w:hAnsi="Courier New" w:cs="Courier New"/>
          <w:lang w:val="en-US"/>
        </w:rPr>
        <w:t xml:space="preserve"> </w:t>
      </w:r>
      <w:commentRangeStart w:id="430"/>
      <w:commentRangeStart w:id="431"/>
      <w:del w:id="432" w:author="Tarek Saad" w:date="2021-11-23T13:55:00Z">
        <w:r w:rsidRPr="00D260B7" w:rsidDel="005459D5">
          <w:rPr>
            <w:rFonts w:ascii="Courier New" w:hAnsi="Courier New" w:cs="Courier New"/>
            <w:lang w:val="en-US"/>
          </w:rPr>
          <w:delText>in addition to marking packets</w:delText>
        </w:r>
      </w:del>
    </w:p>
    <w:p w14:paraId="619307A7" w14:textId="63DDEE3E" w:rsidR="00E320AD" w:rsidRPr="00D260B7" w:rsidRDefault="00E320AD" w:rsidP="005459D5">
      <w:pPr>
        <w:pStyle w:val="PlainText"/>
        <w:rPr>
          <w:rFonts w:ascii="Courier New" w:hAnsi="Courier New" w:cs="Courier New"/>
          <w:lang w:val="en-US"/>
        </w:rPr>
      </w:pPr>
      <w:del w:id="433" w:author="Tarek Saad" w:date="2021-11-23T13:55:00Z">
        <w:r w:rsidRPr="00D260B7" w:rsidDel="005459D5">
          <w:rPr>
            <w:rFonts w:ascii="Courier New" w:hAnsi="Courier New" w:cs="Courier New"/>
            <w:lang w:val="en-US"/>
          </w:rPr>
          <w:delText xml:space="preserve">   with a Diffserv CS</w:delText>
        </w:r>
        <w:commentRangeEnd w:id="430"/>
        <w:r w:rsidRPr="00D260B7" w:rsidDel="005459D5">
          <w:rPr>
            <w:rStyle w:val="CommentReference"/>
            <w:rFonts w:asciiTheme="minorHAnsi" w:hAnsiTheme="minorHAnsi"/>
            <w:lang w:val="en-US"/>
            <w:rPrChange w:id="434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430"/>
        </w:r>
        <w:commentRangeEnd w:id="431"/>
        <w:r w:rsidR="00455FD3" w:rsidRPr="00D260B7" w:rsidDel="005459D5">
          <w:rPr>
            <w:rStyle w:val="CommentReference"/>
            <w:rFonts w:asciiTheme="minorHAnsi" w:hAnsiTheme="minorHAnsi"/>
            <w:lang w:val="en-US"/>
            <w:rPrChange w:id="435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431"/>
        </w:r>
        <w:r w:rsidRPr="00D260B7" w:rsidDel="005459D5">
          <w:rPr>
            <w:rFonts w:ascii="Courier New" w:hAnsi="Courier New" w:cs="Courier New"/>
            <w:lang w:val="en-US"/>
          </w:rPr>
          <w:delText xml:space="preserve">, </w:delText>
        </w:r>
      </w:del>
      <w:r w:rsidRPr="00D260B7">
        <w:rPr>
          <w:rFonts w:ascii="Courier New" w:hAnsi="Courier New" w:cs="Courier New"/>
          <w:lang w:val="en-US"/>
        </w:rPr>
        <w:t xml:space="preserve">MAY </w:t>
      </w:r>
      <w:commentRangeStart w:id="436"/>
      <w:commentRangeStart w:id="437"/>
      <w:del w:id="438" w:author="Tarek Saad" w:date="2021-11-23T13:55:00Z">
        <w:r w:rsidRPr="00D260B7" w:rsidDel="005459D5">
          <w:rPr>
            <w:rFonts w:ascii="Courier New" w:hAnsi="Courier New" w:cs="Courier New"/>
            <w:lang w:val="en-US"/>
          </w:rPr>
          <w:delText xml:space="preserve">also </w:delText>
        </w:r>
      </w:del>
      <w:r w:rsidRPr="00D260B7">
        <w:rPr>
          <w:rFonts w:ascii="Courier New" w:hAnsi="Courier New" w:cs="Courier New"/>
          <w:lang w:val="en-US"/>
        </w:rPr>
        <w:t xml:space="preserve">add </w:t>
      </w:r>
      <w:commentRangeEnd w:id="436"/>
      <w:r w:rsidR="00F35082" w:rsidRPr="00D260B7">
        <w:rPr>
          <w:rStyle w:val="CommentReference"/>
          <w:rFonts w:asciiTheme="minorHAnsi" w:hAnsiTheme="minorHAnsi"/>
          <w:lang w:val="en-US"/>
          <w:rPrChange w:id="43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36"/>
      </w:r>
      <w:commentRangeEnd w:id="437"/>
      <w:r w:rsidR="00225623" w:rsidRPr="00D260B7">
        <w:rPr>
          <w:rStyle w:val="CommentReference"/>
          <w:rFonts w:asciiTheme="minorHAnsi" w:hAnsiTheme="minorHAnsi"/>
          <w:lang w:val="en-US"/>
          <w:rPrChange w:id="440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37"/>
      </w:r>
      <w:r w:rsidRPr="00D260B7">
        <w:rPr>
          <w:rFonts w:ascii="Courier New" w:hAnsi="Courier New" w:cs="Courier New"/>
          <w:lang w:val="en-US"/>
        </w:rPr>
        <w:t>an SAS to each Slice-Flow Aggregate</w:t>
      </w:r>
    </w:p>
    <w:p w14:paraId="7D55D700" w14:textId="5AA44FA3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packet.  The transit nodes within an NRP domain </w:t>
      </w:r>
      <w:del w:id="441" w:author="BOUCADAIR Mohamed INNOV/NET" w:date="2021-11-17T10:38:00Z">
        <w:r w:rsidRPr="00D260B7" w:rsidDel="00F35082">
          <w:rPr>
            <w:rFonts w:ascii="Courier New" w:hAnsi="Courier New" w:cs="Courier New"/>
            <w:lang w:val="en-US"/>
          </w:rPr>
          <w:delText xml:space="preserve">MAY </w:delText>
        </w:r>
      </w:del>
      <w:r w:rsidRPr="00D260B7">
        <w:rPr>
          <w:rFonts w:ascii="Courier New" w:hAnsi="Courier New" w:cs="Courier New"/>
          <w:lang w:val="en-US"/>
        </w:rPr>
        <w:t>use</w:t>
      </w:r>
      <w:ins w:id="442" w:author="BOUCADAIR Mohamed INNOV/NET" w:date="2021-11-17T10:38:00Z">
        <w:r w:rsidR="00F35082" w:rsidRPr="00D260B7">
          <w:rPr>
            <w:rFonts w:ascii="Courier New" w:hAnsi="Courier New" w:cs="Courier New"/>
            <w:lang w:val="en-US"/>
          </w:rPr>
          <w:t>s</w:t>
        </w:r>
      </w:ins>
      <w:r w:rsidRPr="00D260B7">
        <w:rPr>
          <w:rFonts w:ascii="Courier New" w:hAnsi="Courier New" w:cs="Courier New"/>
          <w:lang w:val="en-US"/>
        </w:rPr>
        <w:t xml:space="preserve"> the SAS to</w:t>
      </w:r>
    </w:p>
    <w:p w14:paraId="61261D39" w14:textId="6C90057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443" w:author="BOUCADAIR Mohamed INNOV/NET" w:date="2021-11-17T10:38:00Z">
        <w:r w:rsidRPr="00D260B7" w:rsidDel="00F35082">
          <w:rPr>
            <w:rFonts w:ascii="Courier New" w:hAnsi="Courier New" w:cs="Courier New"/>
            <w:lang w:val="en-US"/>
          </w:rPr>
          <w:delText xml:space="preserve">associate packets with a Slice-Flow Aggregate and to </w:delText>
        </w:r>
      </w:del>
      <w:r w:rsidRPr="00D260B7">
        <w:rPr>
          <w:rFonts w:ascii="Courier New" w:hAnsi="Courier New" w:cs="Courier New"/>
          <w:lang w:val="en-US"/>
        </w:rPr>
        <w:t>determine the</w:t>
      </w:r>
    </w:p>
    <w:p w14:paraId="0E3C08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Resource Partition Per Hop Behavior (NRP-PHB) that is applied</w:t>
      </w:r>
    </w:p>
    <w:p w14:paraId="301437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the packet (refer to Section 5.1.3 for further details).  The CS</w:t>
      </w:r>
    </w:p>
    <w:p w14:paraId="12A1ACE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MAY be used to apply a Diffserv PHB on to the packet to allow</w:t>
      </w:r>
    </w:p>
    <w:p w14:paraId="5F71C7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differentiation of traffic treatment within the same Slice-Flow</w:t>
      </w:r>
    </w:p>
    <w:p w14:paraId="2B0011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Aggregate.</w:t>
      </w:r>
    </w:p>
    <w:p w14:paraId="3CA6BA4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34631E7" w14:textId="48C8C776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</w:t>
      </w:r>
      <w:del w:id="444" w:author="BOUCADAIR Mohamed INNOV/NET" w:date="2021-11-17T10:42:00Z">
        <w:r w:rsidRPr="00D260B7" w:rsidDel="00F35082">
          <w:rPr>
            <w:rFonts w:ascii="Courier New" w:hAnsi="Courier New" w:cs="Courier New"/>
            <w:lang w:val="en-US"/>
          </w:rPr>
          <w:delText xml:space="preserve">data </w:delText>
        </w:r>
      </w:del>
      <w:ins w:id="445" w:author="BOUCADAIR Mohamed INNOV/NET" w:date="2021-11-17T10:42:00Z">
        <w:r w:rsidR="00F35082" w:rsidRPr="00D260B7">
          <w:rPr>
            <w:rFonts w:ascii="Courier New" w:hAnsi="Courier New" w:cs="Courier New"/>
            <w:lang w:val="en-US"/>
          </w:rPr>
          <w:t>data-</w:t>
        </w:r>
      </w:ins>
      <w:del w:id="446" w:author="BOUCADAIR Mohamed INNOV/NET" w:date="2021-11-17T10:42:00Z">
        <w:r w:rsidRPr="00D260B7" w:rsidDel="00F35082">
          <w:rPr>
            <w:rFonts w:ascii="Courier New" w:hAnsi="Courier New" w:cs="Courier New"/>
            <w:lang w:val="en-US"/>
          </w:rPr>
          <w:delText xml:space="preserve">plane </w:delText>
        </w:r>
      </w:del>
      <w:ins w:id="447" w:author="BOUCADAIR Mohamed INNOV/NET" w:date="2021-11-17T10:42:00Z">
        <w:r w:rsidR="00F35082" w:rsidRPr="00D260B7">
          <w:rPr>
            <w:rFonts w:ascii="Courier New" w:hAnsi="Courier New" w:cs="Courier New"/>
            <w:lang w:val="en-US"/>
          </w:rPr>
          <w:t>plane-</w:t>
        </w:r>
      </w:ins>
      <w:r w:rsidRPr="00D260B7">
        <w:rPr>
          <w:rFonts w:ascii="Courier New" w:hAnsi="Courier New" w:cs="Courier New"/>
          <w:lang w:val="en-US"/>
        </w:rPr>
        <w:t xml:space="preserve">only NRP mode is used, </w:t>
      </w:r>
      <w:commentRangeStart w:id="448"/>
      <w:commentRangeStart w:id="449"/>
      <w:r w:rsidRPr="00D260B7">
        <w:rPr>
          <w:rFonts w:ascii="Courier New" w:hAnsi="Courier New" w:cs="Courier New"/>
          <w:lang w:val="en-US"/>
        </w:rPr>
        <w:t>routers may rely on a network</w:t>
      </w:r>
    </w:p>
    <w:p w14:paraId="16F556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state independent view of the topology to determine the best paths to</w:t>
      </w:r>
    </w:p>
    <w:p w14:paraId="5D04D97F" w14:textId="756EAA75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450" w:author="BOUCADAIR Mohamed INNOV/NET" w:date="2021-11-17T10:42:00Z">
        <w:r w:rsidRPr="00D260B7" w:rsidDel="00F35082">
          <w:rPr>
            <w:rFonts w:ascii="Courier New" w:hAnsi="Courier New" w:cs="Courier New"/>
            <w:lang w:val="en-US"/>
          </w:rPr>
          <w:delText>reach destinations</w:delText>
        </w:r>
      </w:del>
      <w:ins w:id="451" w:author="BOUCADAIR Mohamed INNOV/NET" w:date="2021-11-17T10:42:00Z">
        <w:r w:rsidR="00F35082" w:rsidRPr="00D260B7">
          <w:rPr>
            <w:rFonts w:ascii="Courier New" w:hAnsi="Courier New" w:cs="Courier New"/>
            <w:lang w:val="en-US"/>
          </w:rPr>
          <w:t>forward packets</w:t>
        </w:r>
      </w:ins>
      <w:commentRangeEnd w:id="448"/>
      <w:ins w:id="452" w:author="BOUCADAIR Mohamed INNOV/NET" w:date="2021-11-17T10:43:00Z">
        <w:r w:rsidR="00F35082" w:rsidRPr="00D260B7">
          <w:rPr>
            <w:rStyle w:val="CommentReference"/>
            <w:rFonts w:asciiTheme="minorHAnsi" w:hAnsiTheme="minorHAnsi"/>
            <w:lang w:val="en-US"/>
            <w:rPrChange w:id="453" w:author="Tarek Saad" w:date="2021-11-22T12:15:00Z">
              <w:rPr>
                <w:rStyle w:val="CommentReference"/>
                <w:rFonts w:asciiTheme="minorHAnsi" w:hAnsiTheme="minorHAnsi"/>
              </w:rPr>
            </w:rPrChange>
          </w:rPr>
          <w:commentReference w:id="448"/>
        </w:r>
      </w:ins>
      <w:commentRangeEnd w:id="449"/>
      <w:r w:rsidR="00780856" w:rsidRPr="00D260B7">
        <w:rPr>
          <w:rStyle w:val="CommentReference"/>
          <w:rFonts w:asciiTheme="minorHAnsi" w:hAnsiTheme="minorHAnsi"/>
          <w:lang w:val="en-US"/>
          <w:rPrChange w:id="454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49"/>
      </w:r>
      <w:r w:rsidRPr="00D260B7">
        <w:rPr>
          <w:rFonts w:ascii="Courier New" w:hAnsi="Courier New" w:cs="Courier New"/>
          <w:lang w:val="en-US"/>
        </w:rPr>
        <w:t>.  In this case, the best path selection dictates</w:t>
      </w:r>
    </w:p>
    <w:p w14:paraId="1E18CB4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forwarding path of packets to the destination.  </w:t>
      </w:r>
      <w:commentRangeStart w:id="455"/>
      <w:commentRangeStart w:id="456"/>
      <w:commentRangeStart w:id="457"/>
      <w:r w:rsidRPr="00D260B7">
        <w:rPr>
          <w:rFonts w:ascii="Courier New" w:hAnsi="Courier New" w:cs="Courier New"/>
          <w:lang w:val="en-US"/>
        </w:rPr>
        <w:t>The SAS field</w:t>
      </w:r>
    </w:p>
    <w:p w14:paraId="383B63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carried in each packet determines the specific NRP-PHB treatment</w:t>
      </w:r>
    </w:p>
    <w:p w14:paraId="5962E1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along the selected path.</w:t>
      </w:r>
      <w:commentRangeEnd w:id="455"/>
      <w:r w:rsidR="004E0906" w:rsidRPr="00D260B7">
        <w:rPr>
          <w:rStyle w:val="CommentReference"/>
          <w:rFonts w:asciiTheme="minorHAnsi" w:hAnsiTheme="minorHAnsi"/>
          <w:lang w:val="en-US"/>
          <w:rPrChange w:id="45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55"/>
      </w:r>
      <w:commentRangeEnd w:id="456"/>
      <w:r w:rsidR="008273D6" w:rsidRPr="00D260B7">
        <w:rPr>
          <w:rStyle w:val="CommentReference"/>
          <w:rFonts w:asciiTheme="minorHAnsi" w:hAnsiTheme="minorHAnsi"/>
          <w:lang w:val="en-US"/>
          <w:rPrChange w:id="45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56"/>
      </w:r>
      <w:commentRangeEnd w:id="457"/>
      <w:r w:rsidR="00DE53AB">
        <w:rPr>
          <w:rStyle w:val="CommentReference"/>
          <w:rFonts w:asciiTheme="minorHAnsi" w:hAnsiTheme="minorHAnsi"/>
        </w:rPr>
        <w:commentReference w:id="457"/>
      </w:r>
    </w:p>
    <w:p w14:paraId="417305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4A443C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example, the Segment-Routing Flexible Algorithm</w:t>
      </w:r>
    </w:p>
    <w:p w14:paraId="5CC9C6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[I-D.ietf-lsr-flex-algo] may be deployed in a network to steer</w:t>
      </w:r>
    </w:p>
    <w:p w14:paraId="43C170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packets on the IGP computed lowest cumulative delay path.  An NRP</w:t>
      </w:r>
    </w:p>
    <w:p w14:paraId="6F0943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Policy may be used to allow links along the least latency path to</w:t>
      </w:r>
    </w:p>
    <w:p w14:paraId="518074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share its data plane resources amongst multiple Slice-Flow</w:t>
      </w:r>
    </w:p>
    <w:p w14:paraId="480BE1D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Aggregates.  In this case, the packets that are steered on a specific</w:t>
      </w:r>
    </w:p>
    <w:p w14:paraId="0AE4954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carry the SAS that enables routers (along with the Diffserv CS)</w:t>
      </w:r>
    </w:p>
    <w:p w14:paraId="7E3FB54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determine the NRP-PHB to enforce on the Slice-Flow Aggregate</w:t>
      </w:r>
    </w:p>
    <w:p w14:paraId="6D19977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streams.</w:t>
      </w:r>
    </w:p>
    <w:p w14:paraId="09D49F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CE682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4.2.  Control Plane Network Resource Partition Mode</w:t>
      </w:r>
    </w:p>
    <w:p w14:paraId="7218F0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1C620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NRPs can be realized over the same set of physical</w:t>
      </w:r>
    </w:p>
    <w:p w14:paraId="68DE24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resources.  It is possible in this case to allow the state</w:t>
      </w:r>
    </w:p>
    <w:p w14:paraId="2D3DE4B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reservations to occur on each NRP.</w:t>
      </w:r>
    </w:p>
    <w:p w14:paraId="3A7BFC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18141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6C2A5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4513D4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460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461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12]</w:t>
      </w:r>
    </w:p>
    <w:p w14:paraId="7BA8E89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462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463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19EEF4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F2EFC0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8867E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AC0AF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 reservation state for a specific partition can then be</w:t>
      </w:r>
    </w:p>
    <w:p w14:paraId="7D1D8ECB" w14:textId="184E9F24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represented in a topology that </w:t>
      </w:r>
      <w:del w:id="464" w:author="BOUCADAIR Mohamed INNOV/NET" w:date="2021-11-17T10:46:00Z">
        <w:r w:rsidRPr="00D260B7" w:rsidDel="004E0906">
          <w:rPr>
            <w:rFonts w:ascii="Courier New" w:hAnsi="Courier New" w:cs="Courier New"/>
            <w:lang w:val="en-US"/>
          </w:rPr>
          <w:delText xml:space="preserve">may </w:delText>
        </w:r>
      </w:del>
      <w:r w:rsidRPr="00D260B7">
        <w:rPr>
          <w:rFonts w:ascii="Courier New" w:hAnsi="Courier New" w:cs="Courier New"/>
          <w:lang w:val="en-US"/>
        </w:rPr>
        <w:t>can contain all or a subset of the</w:t>
      </w:r>
    </w:p>
    <w:p w14:paraId="71FBF8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physical network elements (nodes and links).  The logical network</w:t>
      </w:r>
    </w:p>
    <w:p w14:paraId="6A79695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 that appear in the topology can reflect a part, whole, or</w:t>
      </w:r>
    </w:p>
    <w:p w14:paraId="4ECA3D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in-excess of the physical network resource capacity (e.g., when</w:t>
      </w:r>
    </w:p>
    <w:p w14:paraId="3FA1ED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oversubscription is desired).</w:t>
      </w:r>
    </w:p>
    <w:p w14:paraId="422364A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2DA70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example, the physical link bandwidth can be divided into</w:t>
      </w:r>
    </w:p>
    <w:p w14:paraId="71142FC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fractions, each dedicated to an NRP that supports a Slice-Flow</w:t>
      </w:r>
    </w:p>
    <w:p w14:paraId="2E7A3A1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Aggregate.  The topology associated with the NRP supporting a Slice-</w:t>
      </w:r>
    </w:p>
    <w:p w14:paraId="221358CD" w14:textId="05DA0708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Flow Aggregate can be used by routing protocols, or by </w:t>
      </w:r>
      <w:del w:id="465" w:author="Tarek Saad" w:date="2021-11-23T09:03:00Z">
        <w:r w:rsidRPr="00D260B7" w:rsidDel="007759CA">
          <w:rPr>
            <w:rFonts w:ascii="Courier New" w:hAnsi="Courier New" w:cs="Courier New"/>
            <w:lang w:val="en-US"/>
          </w:rPr>
          <w:delText xml:space="preserve">the </w:delText>
        </w:r>
      </w:del>
      <w:ins w:id="466" w:author="Tarek Saad" w:date="2021-11-23T09:03:00Z">
        <w:r w:rsidR="007759CA">
          <w:rPr>
            <w:rFonts w:ascii="Courier New" w:hAnsi="Courier New" w:cs="Courier New"/>
            <w:lang w:val="en-US"/>
          </w:rPr>
          <w:t xml:space="preserve">an </w:t>
        </w:r>
      </w:ins>
      <w:r w:rsidRPr="00D260B7">
        <w:rPr>
          <w:rFonts w:ascii="Courier New" w:hAnsi="Courier New" w:cs="Courier New"/>
          <w:lang w:val="en-US"/>
        </w:rPr>
        <w:t>ingress</w:t>
      </w:r>
      <w:del w:id="467" w:author="Tarek Saad" w:date="2021-11-23T09:03:00Z">
        <w:r w:rsidRPr="00D260B7" w:rsidDel="007759CA">
          <w:rPr>
            <w:rFonts w:ascii="Courier New" w:hAnsi="Courier New" w:cs="Courier New"/>
            <w:lang w:val="en-US"/>
          </w:rPr>
          <w:delText>/</w:delText>
        </w:r>
      </w:del>
      <w:ins w:id="468" w:author="Tarek Saad" w:date="2021-11-23T09:03:00Z">
        <w:r w:rsidR="007759CA">
          <w:rPr>
            <w:rFonts w:ascii="Courier New" w:hAnsi="Courier New" w:cs="Courier New"/>
            <w:lang w:val="en-US"/>
          </w:rPr>
          <w:t xml:space="preserve"> or</w:t>
        </w:r>
      </w:ins>
    </w:p>
    <w:p w14:paraId="5B427F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commentRangeStart w:id="469"/>
      <w:commentRangeStart w:id="470"/>
      <w:r w:rsidRPr="00D260B7">
        <w:rPr>
          <w:rFonts w:ascii="Courier New" w:hAnsi="Courier New" w:cs="Courier New"/>
          <w:lang w:val="en-US"/>
        </w:rPr>
        <w:t>PCE</w:t>
      </w:r>
      <w:commentRangeEnd w:id="469"/>
      <w:r w:rsidR="004E0906" w:rsidRPr="00D260B7">
        <w:rPr>
          <w:rStyle w:val="CommentReference"/>
          <w:rFonts w:asciiTheme="minorHAnsi" w:hAnsiTheme="minorHAnsi"/>
          <w:lang w:val="en-US"/>
          <w:rPrChange w:id="471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69"/>
      </w:r>
      <w:commentRangeEnd w:id="470"/>
      <w:r w:rsidR="00A82857" w:rsidRPr="00D260B7">
        <w:rPr>
          <w:rStyle w:val="CommentReference"/>
          <w:rFonts w:asciiTheme="minorHAnsi" w:hAnsiTheme="minorHAnsi"/>
          <w:lang w:val="en-US"/>
          <w:rPrChange w:id="472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70"/>
      </w:r>
      <w:r w:rsidRPr="00D260B7">
        <w:rPr>
          <w:rFonts w:ascii="Courier New" w:hAnsi="Courier New" w:cs="Courier New"/>
          <w:lang w:val="en-US"/>
        </w:rPr>
        <w:t xml:space="preserve"> when computing Slice-Flow Aggregate aware TE paths.</w:t>
      </w:r>
    </w:p>
    <w:p w14:paraId="2114A4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FE493F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perform network state dependent path computation in this mode</w:t>
      </w:r>
    </w:p>
    <w:p w14:paraId="6F0DC0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(Slice-Flow Aggregate aware TE), the resource reservation on each</w:t>
      </w:r>
    </w:p>
    <w:p w14:paraId="7DB0100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link needs to be Slice-Flow Aggregate aware.  Details of required IGP</w:t>
      </w:r>
    </w:p>
    <w:p w14:paraId="6663D02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extensions to support SA-TE are described in</w:t>
      </w:r>
    </w:p>
    <w:p w14:paraId="1E3572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[I-D.bestbar-lsr-slice-aware-te].</w:t>
      </w:r>
    </w:p>
    <w:p w14:paraId="0384441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4348B2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same physical link may be member of multiple slice policies that</w:t>
      </w:r>
    </w:p>
    <w:p w14:paraId="6ECB59D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instantiate different NRPs.  The NRP reservable or utilized bandwidth</w:t>
      </w:r>
    </w:p>
    <w:p w14:paraId="0A4284E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on such a link is updated (and may be advertised) whenever new paths</w:t>
      </w:r>
    </w:p>
    <w:p w14:paraId="34F1EF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are placed in the network.  The NRP reservation state, in this case,</w:t>
      </w:r>
    </w:p>
    <w:p w14:paraId="408E5F05" w14:textId="055B9CAF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473" w:author="BOUCADAIR Mohamed INNOV/NET" w:date="2021-11-17T10:48:00Z">
        <w:r w:rsidRPr="00D260B7" w:rsidDel="004E0906">
          <w:rPr>
            <w:rFonts w:ascii="Courier New" w:hAnsi="Courier New" w:cs="Courier New"/>
            <w:lang w:val="en-US"/>
          </w:rPr>
          <w:delText xml:space="preserve">MAY </w:delText>
        </w:r>
      </w:del>
      <w:ins w:id="474" w:author="BOUCADAIR Mohamed INNOV/NET" w:date="2021-11-17T10:48:00Z">
        <w:r w:rsidR="004E0906" w:rsidRPr="00D260B7">
          <w:rPr>
            <w:rFonts w:ascii="Courier New" w:hAnsi="Courier New" w:cs="Courier New"/>
            <w:lang w:val="en-US"/>
          </w:rPr>
          <w:t xml:space="preserve">may </w:t>
        </w:r>
      </w:ins>
      <w:r w:rsidRPr="00D260B7">
        <w:rPr>
          <w:rFonts w:ascii="Courier New" w:hAnsi="Courier New" w:cs="Courier New"/>
          <w:lang w:val="en-US"/>
        </w:rPr>
        <w:t>be maintained on each device or off the device on a resource</w:t>
      </w:r>
    </w:p>
    <w:p w14:paraId="30E009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reservation manager that holds reservation states for those links in</w:t>
      </w:r>
    </w:p>
    <w:p w14:paraId="1DD28C1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network.</w:t>
      </w:r>
    </w:p>
    <w:p w14:paraId="31545C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C80369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NRPs that support Slice-Flow Aggregates can form a group and</w:t>
      </w:r>
    </w:p>
    <w:p w14:paraId="2DBA3EA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share the available network resources allocated to each.  In this</w:t>
      </w:r>
    </w:p>
    <w:p w14:paraId="5D026E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case, a node can update the reservable bandwidth for each NRP to take</w:t>
      </w:r>
    </w:p>
    <w:p w14:paraId="415CAC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into consideration the available bandwidth from other NRPs in the</w:t>
      </w:r>
    </w:p>
    <w:p w14:paraId="1B5E190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same group.</w:t>
      </w:r>
    </w:p>
    <w:p w14:paraId="03F2F23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A4400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illustration purposes, the diagram below represents bandwidth</w:t>
      </w:r>
    </w:p>
    <w:p w14:paraId="3DC2D029" w14:textId="0B6880C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475" w:author="BOUCADAIR Mohamed INNOV/NET" w:date="2021-11-17T10:48:00Z">
        <w:r w:rsidRPr="00D260B7" w:rsidDel="004E0906">
          <w:rPr>
            <w:rFonts w:ascii="Courier New" w:hAnsi="Courier New" w:cs="Courier New"/>
            <w:lang w:val="en-US"/>
          </w:rPr>
          <w:delText xml:space="preserve">isolation </w:delText>
        </w:r>
      </w:del>
      <w:ins w:id="476" w:author="BOUCADAIR Mohamed INNOV/NET" w:date="2021-11-17T10:48:00Z">
        <w:r w:rsidR="004E0906" w:rsidRPr="00D260B7">
          <w:rPr>
            <w:rFonts w:ascii="Courier New" w:hAnsi="Courier New" w:cs="Courier New"/>
            <w:lang w:val="en-US"/>
          </w:rPr>
          <w:t xml:space="preserve">partitioning </w:t>
        </w:r>
      </w:ins>
      <w:r w:rsidRPr="00D260B7">
        <w:rPr>
          <w:rFonts w:ascii="Courier New" w:hAnsi="Courier New" w:cs="Courier New"/>
          <w:lang w:val="en-US"/>
        </w:rPr>
        <w:t>or sharing amongst a group of NRPs.  In Figure 1a, the</w:t>
      </w:r>
    </w:p>
    <w:p w14:paraId="75B87B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NRPs: NRP1, NRP2, NRP3 and NRP4 are not sharing any bandwidths</w:t>
      </w:r>
    </w:p>
    <w:p w14:paraId="417154B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between each other.  In Figure 1b, the NRPs: NRP1 and NRP2 can share</w:t>
      </w:r>
    </w:p>
    <w:p w14:paraId="33CAC4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available bandwidth portion allocated to each amongst them.</w:t>
      </w:r>
    </w:p>
    <w:p w14:paraId="04D681D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Similarly, NRP3 and NRP4 can share amongst themselves any available</w:t>
      </w:r>
    </w:p>
    <w:p w14:paraId="34400B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bandwidth allocated to them, but they cannot share available</w:t>
      </w:r>
    </w:p>
    <w:p w14:paraId="180E59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bandwidth allocated to NRP1 or NRP2.  In both cases, the Max</w:t>
      </w:r>
    </w:p>
    <w:p w14:paraId="799CA8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Reservable Bandwidth may exceed the actual physical link resource</w:t>
      </w:r>
    </w:p>
    <w:p w14:paraId="0A08443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capacity to allow for over subscription.</w:t>
      </w:r>
    </w:p>
    <w:p w14:paraId="7A2CCDF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3E63F1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310395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074977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E3C0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36707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2A3333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9EFB1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B8B68C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47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478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13]</w:t>
      </w:r>
    </w:p>
    <w:p w14:paraId="6E3EC9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479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480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79C014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8E928D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CFF21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B87CC4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I-----------------------------I       I-----------------------------I</w:t>
      </w:r>
    </w:p>
    <w:p w14:paraId="03B48A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&lt;--NRP1-&gt;                     I       I-----------------I           I</w:t>
      </w:r>
    </w:p>
    <w:p w14:paraId="403D87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I---------I                   I       I &lt;-NRP1-&gt;        I           I</w:t>
      </w:r>
    </w:p>
    <w:p w14:paraId="1375E0B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I                   I       I I-------I       I           I</w:t>
      </w:r>
    </w:p>
    <w:p w14:paraId="2C3AC3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I---------I                   I       I I       I       I           I</w:t>
      </w:r>
    </w:p>
    <w:p w14:paraId="656F56E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                I       I I-------I       I           I</w:t>
      </w:r>
    </w:p>
    <w:p w14:paraId="7B6568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&lt;-----NRP2------&gt;             I       I                 I           I</w:t>
      </w:r>
    </w:p>
    <w:p w14:paraId="7C670A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I-----------------I           I       I &lt;-NRP2-&gt;        I           I</w:t>
      </w:r>
    </w:p>
    <w:p w14:paraId="180A070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    I           I       I I---------I     I           I</w:t>
      </w:r>
    </w:p>
    <w:p w14:paraId="53BB37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I-----------------I           I       I I         I     I           I</w:t>
      </w:r>
    </w:p>
    <w:p w14:paraId="5044AC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                I       I I---------I     I           I</w:t>
      </w:r>
    </w:p>
    <w:p w14:paraId="7596F72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&lt;---NRP3----&gt;                 I       I                 I           I</w:t>
      </w:r>
    </w:p>
    <w:p w14:paraId="3B94B0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I-------------I               I       I NRP1 + NRP2     I           I</w:t>
      </w:r>
    </w:p>
    <w:p w14:paraId="5244A2E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I               I       I-----------------I           I</w:t>
      </w:r>
    </w:p>
    <w:p w14:paraId="2E294CE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I-------------I               I       I                             I</w:t>
      </w:r>
    </w:p>
    <w:p w14:paraId="0179335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                I       I                             I</w:t>
      </w:r>
    </w:p>
    <w:p w14:paraId="21B31AC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&lt;---NRP4----&gt;                 I       I-----------------I           I</w:t>
      </w:r>
    </w:p>
    <w:p w14:paraId="6F17D2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I-------------I               I       I &lt;-NRP3-&gt;        I           I</w:t>
      </w:r>
    </w:p>
    <w:p w14:paraId="7FF5A41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I               I       I I-------I       I           I</w:t>
      </w:r>
    </w:p>
    <w:p w14:paraId="0DA5947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I-------------I               I       I I       I       I           I</w:t>
      </w:r>
    </w:p>
    <w:p w14:paraId="243DB8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                I       I I-------I       I           I</w:t>
      </w:r>
    </w:p>
    <w:p w14:paraId="6EE592E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NRP1+NRP2+NRP3+NRP4         I       I                 I           I</w:t>
      </w:r>
    </w:p>
    <w:p w14:paraId="7842DE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                             I       I &lt;-NRP4-&gt;        I           I</w:t>
      </w:r>
    </w:p>
    <w:p w14:paraId="3857E7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I-----------------------------I       I I---------I     I           I</w:t>
      </w:r>
    </w:p>
    <w:p w14:paraId="1F5CC38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&lt;--Max Reservable Bandwidth--&gt;        I I         I     I           I</w:t>
      </w:r>
    </w:p>
    <w:p w14:paraId="44C50D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I I---------I     I           I</w:t>
      </w:r>
    </w:p>
    <w:p w14:paraId="56A0AEB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I                 I           I</w:t>
      </w:r>
    </w:p>
    <w:p w14:paraId="6D5C85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I NRP3 + NRP4     I           I</w:t>
      </w:r>
    </w:p>
    <w:p w14:paraId="118B3D0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I-----------------I           I</w:t>
      </w:r>
    </w:p>
    <w:p w14:paraId="25B009B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I NRP1+NRP2+NRP3+NRP4         I</w:t>
      </w:r>
    </w:p>
    <w:p w14:paraId="6D7237E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I                             I</w:t>
      </w:r>
    </w:p>
    <w:p w14:paraId="51D690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I-----------------------------I</w:t>
      </w:r>
    </w:p>
    <w:p w14:paraId="2F7714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&lt;--Max Reservable Bandwidth--&gt;</w:t>
      </w:r>
    </w:p>
    <w:p w14:paraId="065B670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B8CEF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(a) No bandwidth sharing              (b) Sharing bandwidth between</w:t>
      </w:r>
    </w:p>
    <w:p w14:paraId="68C65D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between NRPs.                         NRPs of the same group.</w:t>
      </w:r>
    </w:p>
    <w:p w14:paraId="1D03BE7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3AF8DB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Figure 2: Bandwidth isolation/sharing among NRPs.</w:t>
      </w:r>
    </w:p>
    <w:p w14:paraId="70DB6F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D4AD3E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4.3.  Data and Control Plane Network Resource Partition Mode</w:t>
      </w:r>
    </w:p>
    <w:p w14:paraId="2AB08F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270882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order to support strict guarantees for Slice-Flow Aggregates, the</w:t>
      </w:r>
    </w:p>
    <w:p w14:paraId="422461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resources can be partitioned in both the control plane and</w:t>
      </w:r>
    </w:p>
    <w:p w14:paraId="08B1558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data plane.</w:t>
      </w:r>
    </w:p>
    <w:p w14:paraId="162B66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A0AEE4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06390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6B9C9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086452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A18A2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E2273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AB56D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[Page 14]</w:t>
      </w:r>
    </w:p>
    <w:p w14:paraId="1D2A77B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013EB6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DE8D6A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88080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4C878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control plane partitioning allows the creation of customized</w:t>
      </w:r>
    </w:p>
    <w:p w14:paraId="19C679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topologies per NRP that each supports a Slice-Flow Aggregate.  The</w:t>
      </w:r>
    </w:p>
    <w:p w14:paraId="6E3470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ingress routers or a Path Computation Engine (PCE) can use the</w:t>
      </w:r>
    </w:p>
    <w:p w14:paraId="6CCE960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customized topologies to determine optimal path placement for</w:t>
      </w:r>
    </w:p>
    <w:p w14:paraId="4C5D9A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demand flows (Slice-Flow Aggregate aware TE).</w:t>
      </w:r>
    </w:p>
    <w:p w14:paraId="3E0F30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7D6BD9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data plane partitioning provides isolation for Slice-Flow</w:t>
      </w:r>
    </w:p>
    <w:p w14:paraId="34340A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 traffic, and protection when resource contention occurs due</w:t>
      </w:r>
    </w:p>
    <w:p w14:paraId="4B7EA10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bursts of traffic from other Slice-Flow Aggregate traffic that</w:t>
      </w:r>
    </w:p>
    <w:p w14:paraId="53F52E9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traverses the same shared network resource.</w:t>
      </w:r>
    </w:p>
    <w:p w14:paraId="000919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825B6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  Network Resource Partition Instantiation</w:t>
      </w:r>
    </w:p>
    <w:p w14:paraId="59CF62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FF7E3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network slice can span multiple technologies and multiple</w:t>
      </w:r>
    </w:p>
    <w:p w14:paraId="7B99A13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administrative domains.  Depending on the network slice customer</w:t>
      </w:r>
    </w:p>
    <w:p w14:paraId="4FCA1B9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requirements, a network slice can be differentiated from other</w:t>
      </w:r>
    </w:p>
    <w:p w14:paraId="17911F4A" w14:textId="7FB6898F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slices in terms of data, control</w:t>
      </w:r>
      <w:ins w:id="481" w:author="BOUCADAIR Mohamed INNOV/NET" w:date="2021-11-17T10:50:00Z">
        <w:r w:rsidR="004E0906" w:rsidRPr="00D260B7">
          <w:rPr>
            <w:rFonts w:ascii="Courier New" w:hAnsi="Courier New" w:cs="Courier New"/>
            <w:lang w:val="en-US"/>
          </w:rPr>
          <w:t>,</w:t>
        </w:r>
      </w:ins>
      <w:r w:rsidRPr="00D260B7">
        <w:rPr>
          <w:rFonts w:ascii="Courier New" w:hAnsi="Courier New" w:cs="Courier New"/>
          <w:lang w:val="en-US"/>
        </w:rPr>
        <w:t xml:space="preserve"> </w:t>
      </w:r>
      <w:del w:id="482" w:author="BOUCADAIR Mohamed INNOV/NET" w:date="2021-11-17T10:50:00Z">
        <w:r w:rsidRPr="00D260B7" w:rsidDel="004E0906">
          <w:rPr>
            <w:rFonts w:ascii="Courier New" w:hAnsi="Courier New" w:cs="Courier New"/>
            <w:lang w:val="en-US"/>
          </w:rPr>
          <w:delText xml:space="preserve">or </w:delText>
        </w:r>
      </w:del>
      <w:ins w:id="483" w:author="BOUCADAIR Mohamed INNOV/NET" w:date="2021-11-17T10:50:00Z">
        <w:r w:rsidR="004E0906" w:rsidRPr="00D260B7">
          <w:rPr>
            <w:rFonts w:ascii="Courier New" w:hAnsi="Courier New" w:cs="Courier New"/>
            <w:lang w:val="en-US"/>
          </w:rPr>
          <w:t xml:space="preserve">and </w:t>
        </w:r>
      </w:ins>
      <w:r w:rsidRPr="00D260B7">
        <w:rPr>
          <w:rFonts w:ascii="Courier New" w:hAnsi="Courier New" w:cs="Courier New"/>
          <w:lang w:val="en-US"/>
        </w:rPr>
        <w:t>management planes.</w:t>
      </w:r>
    </w:p>
    <w:p w14:paraId="356A0C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06FB584" w14:textId="6351215E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customer of a network slice</w:t>
      </w:r>
      <w:ins w:id="484" w:author="BOUCADAIR Mohamed INNOV/NET" w:date="2021-11-17T10:50:00Z">
        <w:r w:rsidR="004E0906" w:rsidRPr="00D260B7">
          <w:rPr>
            <w:rFonts w:ascii="Courier New" w:hAnsi="Courier New" w:cs="Courier New"/>
            <w:lang w:val="en-US"/>
          </w:rPr>
          <w:t xml:space="preserve"> service</w:t>
        </w:r>
      </w:ins>
      <w:r w:rsidRPr="00D260B7">
        <w:rPr>
          <w:rFonts w:ascii="Courier New" w:hAnsi="Courier New" w:cs="Courier New"/>
          <w:lang w:val="en-US"/>
        </w:rPr>
        <w:t xml:space="preserve"> expresses their intent by specifying</w:t>
      </w:r>
    </w:p>
    <w:p w14:paraId="189369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requirements rather than mechanisms to realize the slice as described</w:t>
      </w:r>
    </w:p>
    <w:p w14:paraId="6A3BEC2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Section 3.2.</w:t>
      </w:r>
    </w:p>
    <w:p w14:paraId="17DFF9C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67D0336" w14:textId="4797583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 slice controller </w:t>
      </w:r>
      <w:del w:id="485" w:author="BOUCADAIR Mohamed INNOV/NET" w:date="2021-11-17T10:51:00Z">
        <w:r w:rsidRPr="00D260B7" w:rsidDel="004E0906">
          <w:rPr>
            <w:rFonts w:ascii="Courier New" w:hAnsi="Courier New" w:cs="Courier New"/>
            <w:lang w:val="en-US"/>
          </w:rPr>
          <w:delText xml:space="preserve">consumes </w:delText>
        </w:r>
      </w:del>
      <w:ins w:id="486" w:author="BOUCADAIR Mohamed INNOV/NET" w:date="2021-11-17T10:51:00Z">
        <w:r w:rsidR="004E0906" w:rsidRPr="00D260B7">
          <w:rPr>
            <w:rFonts w:ascii="Courier New" w:hAnsi="Courier New" w:cs="Courier New"/>
            <w:lang w:val="en-US"/>
          </w:rPr>
          <w:t xml:space="preserve">is fed with </w:t>
        </w:r>
      </w:ins>
      <w:r w:rsidRPr="00D260B7">
        <w:rPr>
          <w:rFonts w:ascii="Courier New" w:hAnsi="Courier New" w:cs="Courier New"/>
          <w:lang w:val="en-US"/>
        </w:rPr>
        <w:t>the network slice service</w:t>
      </w:r>
    </w:p>
    <w:p w14:paraId="04F0D489" w14:textId="39112EF5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487" w:author="BOUCADAIR Mohamed INNOV/NET" w:date="2021-11-17T10:51:00Z">
        <w:r w:rsidRPr="00D260B7" w:rsidDel="004E0906">
          <w:rPr>
            <w:rFonts w:ascii="Courier New" w:hAnsi="Courier New" w:cs="Courier New"/>
            <w:lang w:val="en-US"/>
          </w:rPr>
          <w:delText xml:space="preserve">intent and </w:delText>
        </w:r>
      </w:del>
      <w:ins w:id="488" w:author="BOUCADAIR Mohamed INNOV/NET" w:date="2021-11-17T10:51:00Z">
        <w:r w:rsidR="004E0906" w:rsidRPr="00D260B7">
          <w:rPr>
            <w:rFonts w:ascii="Courier New" w:hAnsi="Courier New" w:cs="Courier New"/>
            <w:lang w:val="en-US"/>
          </w:rPr>
          <w:t xml:space="preserve">to </w:t>
        </w:r>
      </w:ins>
      <w:r w:rsidRPr="00D260B7">
        <w:rPr>
          <w:rFonts w:ascii="Courier New" w:hAnsi="Courier New" w:cs="Courier New"/>
          <w:lang w:val="en-US"/>
        </w:rPr>
        <w:t>realize</w:t>
      </w:r>
      <w:del w:id="489" w:author="BOUCADAIR Mohamed INNOV/NET" w:date="2021-11-17T10:51:00Z">
        <w:r w:rsidRPr="00D260B7" w:rsidDel="004E0906">
          <w:rPr>
            <w:rFonts w:ascii="Courier New" w:hAnsi="Courier New" w:cs="Courier New"/>
            <w:lang w:val="en-US"/>
          </w:rPr>
          <w:delText>s</w:delText>
        </w:r>
      </w:del>
      <w:r w:rsidRPr="00D260B7">
        <w:rPr>
          <w:rFonts w:ascii="Courier New" w:hAnsi="Courier New" w:cs="Courier New"/>
          <w:lang w:val="en-US"/>
        </w:rPr>
        <w:t xml:space="preserve"> it with an appropriate Network Resource Partition</w:t>
      </w:r>
    </w:p>
    <w:p w14:paraId="26163BCD" w14:textId="621D624A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Policy (NRP Policy).  Multiple IETF network slices </w:t>
      </w:r>
      <w:del w:id="490" w:author="BOUCADAIR Mohamed INNOV/NET" w:date="2021-11-17T10:51:00Z">
        <w:r w:rsidRPr="00D260B7" w:rsidDel="004E0906">
          <w:rPr>
            <w:rFonts w:ascii="Courier New" w:hAnsi="Courier New" w:cs="Courier New"/>
            <w:lang w:val="en-US"/>
          </w:rPr>
          <w:delText xml:space="preserve">MAY </w:delText>
        </w:r>
      </w:del>
      <w:ins w:id="491" w:author="BOUCADAIR Mohamed INNOV/NET" w:date="2021-11-17T10:51:00Z">
        <w:r w:rsidR="004E0906" w:rsidRPr="00D260B7">
          <w:rPr>
            <w:rFonts w:ascii="Courier New" w:hAnsi="Courier New" w:cs="Courier New"/>
            <w:lang w:val="en-US"/>
          </w:rPr>
          <w:t xml:space="preserve">may </w:t>
        </w:r>
      </w:ins>
      <w:r w:rsidRPr="00D260B7">
        <w:rPr>
          <w:rFonts w:ascii="Courier New" w:hAnsi="Courier New" w:cs="Courier New"/>
          <w:lang w:val="en-US"/>
        </w:rPr>
        <w:t>be mapped to</w:t>
      </w:r>
    </w:p>
    <w:p w14:paraId="3E00EB8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same Slice-Flow Aggregate as described in Section 3.3.</w:t>
      </w:r>
    </w:p>
    <w:p w14:paraId="4457B1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33C468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 wide consistent NRP Policy definition is distributed to</w:t>
      </w:r>
    </w:p>
    <w:p w14:paraId="6A69972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devices in the network as shown in Figure 1.  The specification</w:t>
      </w:r>
    </w:p>
    <w:p w14:paraId="6FD8C0B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of the network slice intent on the northbound interface of the</w:t>
      </w:r>
    </w:p>
    <w:p w14:paraId="6965BE2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controller and the mechanism used to map the network slice to a</w:t>
      </w:r>
    </w:p>
    <w:p w14:paraId="7F3D260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 are outside the scope of this document.</w:t>
      </w:r>
    </w:p>
    <w:p w14:paraId="67E7B8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F9FB81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5.1.  NRP Policy Definition</w:t>
      </w:r>
    </w:p>
    <w:p w14:paraId="6D660D0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F0F2BCB" w14:textId="71FFB4A0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NRP Policy is network-wide construct that is </w:t>
      </w:r>
      <w:del w:id="492" w:author="BOUCADAIR Mohamed INNOV/NET" w:date="2021-11-17T10:53:00Z">
        <w:r w:rsidRPr="00D260B7" w:rsidDel="004E0906">
          <w:rPr>
            <w:rFonts w:ascii="Courier New" w:hAnsi="Courier New" w:cs="Courier New"/>
            <w:lang w:val="en-US"/>
          </w:rPr>
          <w:delText xml:space="preserve">consumed </w:delText>
        </w:r>
      </w:del>
      <w:ins w:id="493" w:author="BOUCADAIR Mohamed INNOV/NET" w:date="2021-11-17T10:53:00Z">
        <w:r w:rsidR="004E0906" w:rsidRPr="00D260B7">
          <w:rPr>
            <w:rFonts w:ascii="Courier New" w:hAnsi="Courier New" w:cs="Courier New"/>
            <w:lang w:val="en-US"/>
          </w:rPr>
          <w:t xml:space="preserve">supplied to </w:t>
        </w:r>
      </w:ins>
      <w:del w:id="494" w:author="BOUCADAIR Mohamed INNOV/NET" w:date="2021-11-17T10:54:00Z">
        <w:r w:rsidRPr="00D260B7" w:rsidDel="004E0906">
          <w:rPr>
            <w:rFonts w:ascii="Courier New" w:hAnsi="Courier New" w:cs="Courier New"/>
            <w:lang w:val="en-US"/>
          </w:rPr>
          <w:delText xml:space="preserve">by </w:delText>
        </w:r>
      </w:del>
      <w:r w:rsidRPr="00D260B7">
        <w:rPr>
          <w:rFonts w:ascii="Courier New" w:hAnsi="Courier New" w:cs="Courier New"/>
          <w:lang w:val="en-US"/>
        </w:rPr>
        <w:t>network</w:t>
      </w:r>
    </w:p>
    <w:p w14:paraId="041011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devices, and may include rules that control the following:</w:t>
      </w:r>
    </w:p>
    <w:p w14:paraId="778F11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6AD4E4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*  Data plane specific policies: This includes the SAS, any firewall</w:t>
      </w:r>
    </w:p>
    <w:p w14:paraId="01A0274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rules or flow-spec filters, and QoS profiles associated with the</w:t>
      </w:r>
    </w:p>
    <w:p w14:paraId="781068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NRP Policy and any classes within it.</w:t>
      </w:r>
    </w:p>
    <w:p w14:paraId="2897F4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88D6703" w14:textId="39FB7602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*  Control plane specific policies: This includes</w:t>
      </w:r>
      <w:del w:id="495" w:author="Tarek Saad" w:date="2021-11-23T14:13:00Z">
        <w:r w:rsidRPr="00D260B7" w:rsidDel="001B3D18">
          <w:rPr>
            <w:rFonts w:ascii="Courier New" w:hAnsi="Courier New" w:cs="Courier New"/>
            <w:lang w:val="en-US"/>
          </w:rPr>
          <w:delText xml:space="preserve"> </w:delText>
        </w:r>
        <w:commentRangeStart w:id="496"/>
        <w:commentRangeStart w:id="497"/>
        <w:r w:rsidRPr="00D260B7" w:rsidDel="001B3D18">
          <w:rPr>
            <w:rFonts w:ascii="Courier New" w:hAnsi="Courier New" w:cs="Courier New"/>
            <w:lang w:val="en-US"/>
          </w:rPr>
          <w:delText>guaranteed</w:delText>
        </w:r>
      </w:del>
    </w:p>
    <w:p w14:paraId="13B5DB39" w14:textId="78E9191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bandwidth</w:t>
      </w:r>
      <w:commentRangeEnd w:id="496"/>
      <w:r w:rsidR="004E0906" w:rsidRPr="00D260B7">
        <w:rPr>
          <w:rStyle w:val="CommentReference"/>
          <w:rFonts w:asciiTheme="minorHAnsi" w:hAnsiTheme="minorHAnsi"/>
          <w:lang w:val="en-US"/>
          <w:rPrChange w:id="49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96"/>
      </w:r>
      <w:commentRangeEnd w:id="497"/>
      <w:r w:rsidR="00444F63" w:rsidRPr="00D260B7">
        <w:rPr>
          <w:rStyle w:val="CommentReference"/>
          <w:rFonts w:asciiTheme="minorHAnsi" w:hAnsiTheme="minorHAnsi"/>
          <w:lang w:val="en-US"/>
          <w:rPrChange w:id="49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497"/>
      </w:r>
      <w:ins w:id="500" w:author="Tarek Saad" w:date="2021-11-23T14:13:00Z">
        <w:r w:rsidR="001B3D18">
          <w:rPr>
            <w:rFonts w:ascii="Courier New" w:hAnsi="Courier New" w:cs="Courier New"/>
            <w:lang w:val="en-US"/>
          </w:rPr>
          <w:t xml:space="preserve"> reservation</w:t>
        </w:r>
      </w:ins>
      <w:r w:rsidRPr="00D260B7">
        <w:rPr>
          <w:rFonts w:ascii="Courier New" w:hAnsi="Courier New" w:cs="Courier New"/>
          <w:lang w:val="en-US"/>
        </w:rPr>
        <w:t>, any network resource sharing amongst slice policies,</w:t>
      </w:r>
    </w:p>
    <w:p w14:paraId="42A7DA38" w14:textId="77777777" w:rsidR="00E320AD" w:rsidRPr="00FC19B6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and </w:t>
      </w:r>
      <w:r w:rsidRPr="00FC19B6">
        <w:rPr>
          <w:rFonts w:ascii="Courier New" w:hAnsi="Courier New" w:cs="Courier New"/>
          <w:lang w:val="en-US"/>
        </w:rPr>
        <w:t>reservation preference to prioritize any reservations of a</w:t>
      </w:r>
    </w:p>
    <w:p w14:paraId="3C6B7F3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FC19B6">
        <w:rPr>
          <w:rFonts w:ascii="Courier New" w:hAnsi="Courier New" w:cs="Courier New"/>
          <w:lang w:val="en-US"/>
        </w:rPr>
        <w:t xml:space="preserve">      specific NRP</w:t>
      </w:r>
      <w:r w:rsidRPr="00D260B7">
        <w:rPr>
          <w:rFonts w:ascii="Courier New" w:hAnsi="Courier New" w:cs="Courier New"/>
          <w:lang w:val="en-US"/>
        </w:rPr>
        <w:t xml:space="preserve"> over others.</w:t>
      </w:r>
    </w:p>
    <w:p w14:paraId="02FD52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B5C78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5931D4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7D6FE3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DE455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B9E08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[Page 15]</w:t>
      </w:r>
    </w:p>
    <w:p w14:paraId="78B1D6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596DADA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FAACB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64F1CA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40A793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*  Topology membership policies: This defines the topology filter</w:t>
      </w:r>
    </w:p>
    <w:p w14:paraId="70D867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policies that dictate node/link/function membership to a specific</w:t>
      </w:r>
    </w:p>
    <w:p w14:paraId="38FA23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NRP.</w:t>
      </w:r>
    </w:p>
    <w:p w14:paraId="6F401B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96EBB4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There is a desire for flexibility in realizing network slices to</w:t>
      </w:r>
    </w:p>
    <w:p w14:paraId="78129955" w14:textId="6FC6DC23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support the services across networks consisting of </w:t>
      </w:r>
      <w:del w:id="501" w:author="BOUCADAIR Mohamed INNOV/NET" w:date="2021-11-17T10:54:00Z">
        <w:r w:rsidRPr="00D260B7" w:rsidDel="00F20AF7">
          <w:rPr>
            <w:rFonts w:ascii="Courier New" w:hAnsi="Courier New" w:cs="Courier New"/>
            <w:lang w:val="en-US"/>
          </w:rPr>
          <w:delText xml:space="preserve">products </w:delText>
        </w:r>
      </w:del>
      <w:ins w:id="502" w:author="BOUCADAIR Mohamed INNOV/NET" w:date="2021-11-17T10:54:00Z">
        <w:r w:rsidR="00F20AF7" w:rsidRPr="00D260B7">
          <w:rPr>
            <w:rFonts w:ascii="Courier New" w:hAnsi="Courier New" w:cs="Courier New"/>
            <w:lang w:val="en-US"/>
          </w:rPr>
          <w:t xml:space="preserve">implementtaions </w:t>
        </w:r>
      </w:ins>
      <w:r w:rsidRPr="00D260B7">
        <w:rPr>
          <w:rFonts w:ascii="Courier New" w:hAnsi="Courier New" w:cs="Courier New"/>
          <w:lang w:val="en-US"/>
        </w:rPr>
        <w:t>from</w:t>
      </w:r>
    </w:p>
    <w:p w14:paraId="7C9141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vendors.  These networks may also be grouped into disparate</w:t>
      </w:r>
    </w:p>
    <w:p w14:paraId="6B7FFE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domains and deploy various path control technologies and tunnel</w:t>
      </w:r>
    </w:p>
    <w:p w14:paraId="28552EC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techniques to carry traffic across the network.  It is expected that</w:t>
      </w:r>
    </w:p>
    <w:p w14:paraId="66F0741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standardized data model for NRP Policy will facilitate the</w:t>
      </w:r>
    </w:p>
    <w:p w14:paraId="31A364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instantiation and management of the NRP on the topological elements</w:t>
      </w:r>
    </w:p>
    <w:p w14:paraId="6465F9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selected by the NRP Policy topology filter.  A YANG data model for</w:t>
      </w:r>
    </w:p>
    <w:p w14:paraId="371AE6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 Resource Partition Policy instantiation on the controller</w:t>
      </w:r>
    </w:p>
    <w:p w14:paraId="1E1A030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network devices is described in</w:t>
      </w:r>
    </w:p>
    <w:p w14:paraId="66F2800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[I-D.bestbar-teas-yang-slice-policy].</w:t>
      </w:r>
    </w:p>
    <w:p w14:paraId="002662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BA2D5B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It is also possible to distribute the NRP Policy to network devices</w:t>
      </w:r>
    </w:p>
    <w:p w14:paraId="10EE9B4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using several mechanisms, including protocols such as NETCONF or</w:t>
      </w:r>
    </w:p>
    <w:p w14:paraId="2CC82FC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RESTCONF, or exchanging it using a suitable routing protocol that</w:t>
      </w:r>
    </w:p>
    <w:p w14:paraId="16DD29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devices participate in (such as IGP(s) or BGP).  The</w:t>
      </w:r>
    </w:p>
    <w:p w14:paraId="3D8B0F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extensions to enable specific protocols to carry an NRP Policy</w:t>
      </w:r>
    </w:p>
    <w:p w14:paraId="1ADB470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definition will be described in separate documents.</w:t>
      </w:r>
    </w:p>
    <w:p w14:paraId="6940922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D33243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503"/>
      <w:commentRangeStart w:id="504"/>
      <w:r w:rsidRPr="00D260B7">
        <w:rPr>
          <w:rFonts w:ascii="Courier New" w:hAnsi="Courier New" w:cs="Courier New"/>
          <w:lang w:val="en-US"/>
        </w:rPr>
        <w:t>5.1.1.  Network Resource Partition Data Plane Selector</w:t>
      </w:r>
      <w:commentRangeEnd w:id="503"/>
      <w:r w:rsidR="00F20AF7" w:rsidRPr="00D260B7">
        <w:rPr>
          <w:rStyle w:val="CommentReference"/>
          <w:rFonts w:asciiTheme="minorHAnsi" w:hAnsiTheme="minorHAnsi"/>
          <w:lang w:val="en-US"/>
          <w:rPrChange w:id="505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03"/>
      </w:r>
      <w:commentRangeEnd w:id="504"/>
      <w:r w:rsidR="006D135B">
        <w:rPr>
          <w:rStyle w:val="CommentReference"/>
          <w:rFonts w:asciiTheme="minorHAnsi" w:hAnsiTheme="minorHAnsi"/>
        </w:rPr>
        <w:commentReference w:id="504"/>
      </w:r>
    </w:p>
    <w:p w14:paraId="5E00B06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B7C9DF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506"/>
      <w:commentRangeStart w:id="507"/>
      <w:r w:rsidRPr="00D260B7">
        <w:rPr>
          <w:rFonts w:ascii="Courier New" w:hAnsi="Courier New" w:cs="Courier New"/>
          <w:lang w:val="en-US"/>
        </w:rPr>
        <w:t xml:space="preserve">   A router MUST be able to identify a packet belonging to a Slice-Flow</w:t>
      </w:r>
    </w:p>
    <w:p w14:paraId="56C4BCD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 before it can apply the associated forwarding treatment or</w:t>
      </w:r>
    </w:p>
    <w:p w14:paraId="548D28BF" w14:textId="7C9C9A9E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NRP-PHB.  </w:t>
      </w:r>
      <w:commentRangeEnd w:id="506"/>
      <w:r w:rsidR="00F20AF7" w:rsidRPr="00D260B7">
        <w:rPr>
          <w:rStyle w:val="CommentReference"/>
          <w:rFonts w:asciiTheme="minorHAnsi" w:hAnsiTheme="minorHAnsi"/>
          <w:lang w:val="en-US"/>
          <w:rPrChange w:id="508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06"/>
      </w:r>
      <w:commentRangeEnd w:id="507"/>
      <w:r w:rsidR="00444F63" w:rsidRPr="00D260B7">
        <w:rPr>
          <w:rStyle w:val="CommentReference"/>
          <w:rFonts w:asciiTheme="minorHAnsi" w:hAnsiTheme="minorHAnsi"/>
          <w:lang w:val="en-US"/>
          <w:rPrChange w:id="50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07"/>
      </w:r>
      <w:r w:rsidRPr="00D260B7">
        <w:rPr>
          <w:rFonts w:ascii="Courier New" w:hAnsi="Courier New" w:cs="Courier New"/>
          <w:lang w:val="en-US"/>
        </w:rPr>
        <w:t>One or more fields within the packet MAY be used as a</w:t>
      </w:r>
      <w:del w:id="510" w:author="BOUCADAIR Mohamed INNOV/NET" w:date="2021-11-17T10:58:00Z">
        <w:r w:rsidRPr="00D260B7" w:rsidDel="00F20AF7">
          <w:rPr>
            <w:rFonts w:ascii="Courier New" w:hAnsi="Courier New" w:cs="Courier New"/>
            <w:lang w:val="en-US"/>
          </w:rPr>
          <w:delText>n</w:delText>
        </w:r>
      </w:del>
      <w:r w:rsidRPr="00D260B7">
        <w:rPr>
          <w:rFonts w:ascii="Courier New" w:hAnsi="Courier New" w:cs="Courier New"/>
          <w:lang w:val="en-US"/>
        </w:rPr>
        <w:t xml:space="preserve"> SAS</w:t>
      </w:r>
    </w:p>
    <w:p w14:paraId="4660FA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do this.</w:t>
      </w:r>
    </w:p>
    <w:p w14:paraId="11734B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F24B1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Forwarding Address Based Selector:</w:t>
      </w:r>
    </w:p>
    <w:p w14:paraId="0DB50F4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618167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It is possible to assign a different forwarding address (or MPLS</w:t>
      </w:r>
    </w:p>
    <w:p w14:paraId="1522E73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forwarding label in case of MPLS network) for each Slice-Flow</w:t>
      </w:r>
    </w:p>
    <w:p w14:paraId="770CF8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Aggregate on a specific node in the network.  [RFC3031] states in</w:t>
      </w:r>
    </w:p>
    <w:p w14:paraId="47B695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Section 2.1 that: 'Some routers analyze a packet's network layer</w:t>
      </w:r>
    </w:p>
    <w:p w14:paraId="4280345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header not merely to choose the packet's next hop, but also to</w:t>
      </w:r>
    </w:p>
    <w:p w14:paraId="4B64BEA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determine a packet's "precedence" or "class of service"'.</w:t>
      </w:r>
    </w:p>
    <w:p w14:paraId="72F3E13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Assigning a unique forwarding address (or MPLS forwarding label)</w:t>
      </w:r>
    </w:p>
    <w:p w14:paraId="1113EA2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to each Slice-Flow Aggregate allows Slice-Flow Aggregate packets</w:t>
      </w:r>
    </w:p>
    <w:p w14:paraId="440B89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destined to a node to be distinguished by the destination address</w:t>
      </w:r>
    </w:p>
    <w:p w14:paraId="0997929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(or MPLS forwarding label) that is carried in the packet.</w:t>
      </w:r>
    </w:p>
    <w:p w14:paraId="16DFBD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075504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This approach requires maintaining per Slice-Flow Aggregate state</w:t>
      </w:r>
    </w:p>
    <w:p w14:paraId="4F96AF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for each destination in the network in both the control and data</w:t>
      </w:r>
    </w:p>
    <w:p w14:paraId="62E15C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plane and on each router in the network.  For example, consider a</w:t>
      </w:r>
    </w:p>
    <w:p w14:paraId="7AB0F3B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network slicing provider with a network composed of 'N' nodes,</w:t>
      </w:r>
    </w:p>
    <w:p w14:paraId="7182A0E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each with 'K' adjacencies to its neighbors.  Assuming a node can</w:t>
      </w:r>
    </w:p>
    <w:p w14:paraId="3B6292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FA301C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B88B2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647A9D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[Page 16]</w:t>
      </w:r>
    </w:p>
    <w:p w14:paraId="064B88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1AC834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DA3A2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9AFDE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AF32A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be reached over 'M' different Slice-Flow Aggregates, the node</w:t>
      </w:r>
    </w:p>
    <w:p w14:paraId="6DBABB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assigns and advertises reachability to 'N' unique forwarding</w:t>
      </w:r>
    </w:p>
    <w:p w14:paraId="2FC62A7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addresses, or MPLS forwarding labels.  Similarly, each node</w:t>
      </w:r>
    </w:p>
    <w:p w14:paraId="6058B4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assigns a unique forwarding address (or MPLS forwarding label) for</w:t>
      </w:r>
    </w:p>
    <w:p w14:paraId="460540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each of its 'K' adjacencies to enable strict steering over the</w:t>
      </w:r>
    </w:p>
    <w:p w14:paraId="528639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adjacency for each slice.  The total number of control and data</w:t>
      </w:r>
    </w:p>
    <w:p w14:paraId="0250D0F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plane states that need to be stored and programmed in a router's</w:t>
      </w:r>
    </w:p>
    <w:p w14:paraId="716D114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forwarding is (N+K)*M states.  Hence, as 'N', 'K', and 'M'</w:t>
      </w:r>
    </w:p>
    <w:p w14:paraId="003BEB0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parameters increase, this approach suffers from scalability</w:t>
      </w:r>
    </w:p>
    <w:p w14:paraId="15B4DC4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challenges in both the control and data planes.</w:t>
      </w:r>
    </w:p>
    <w:p w14:paraId="5673CDD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3AB7EF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Global Identifier Based Selector:</w:t>
      </w:r>
    </w:p>
    <w:p w14:paraId="55334E1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C4843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An NRP Policy MAY include a Global Identifier SAS (GISS) field as</w:t>
      </w:r>
    </w:p>
    <w:p w14:paraId="6B4D33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defined in [I-D.kompella-mpls-mspl4fa] that is carried in each</w:t>
      </w:r>
    </w:p>
    <w:p w14:paraId="0BC38AF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packet in order to associate it to the NRP supporting a Slice-Flow</w:t>
      </w:r>
    </w:p>
    <w:p w14:paraId="67B65AB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Aggregate, independent of the forwarding address or MPLS</w:t>
      </w:r>
    </w:p>
    <w:p w14:paraId="59C372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forwarding label that is bound to the destination.  Routers within</w:t>
      </w:r>
    </w:p>
    <w:p w14:paraId="3A02010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the NRP domain can use the forwarding address (or MPLS forwarding</w:t>
      </w:r>
    </w:p>
    <w:p w14:paraId="79EF0B5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label) to determine the forwarding next-hop(s), and use the GISS</w:t>
      </w:r>
    </w:p>
    <w:p w14:paraId="6293DF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field in the packet to infer the specific forwarding treatment</w:t>
      </w:r>
    </w:p>
    <w:p w14:paraId="5DE2CD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that needs to be applied on the packet.</w:t>
      </w:r>
    </w:p>
    <w:p w14:paraId="60E2299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F618D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The GISS can be carried in one of multiple fields within the</w:t>
      </w:r>
    </w:p>
    <w:p w14:paraId="3C7C2C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packet, depending on the dataplane used.  For example, in MPLS</w:t>
      </w:r>
    </w:p>
    <w:p w14:paraId="02B970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networks, the GISS can be encoded within an MPLS label that is</w:t>
      </w:r>
    </w:p>
    <w:p w14:paraId="1F1B111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carried in the packet's MPLS label stack.  All packets that belong</w:t>
      </w:r>
    </w:p>
    <w:p w14:paraId="6C6C67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to the same Slice-Flow Aggregate MAY carry the same GISS in the</w:t>
      </w:r>
    </w:p>
    <w:p w14:paraId="15D000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MPLS label stack.  It is also possible to have multiple GISS's map</w:t>
      </w:r>
    </w:p>
    <w:p w14:paraId="67A9479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to the same Slice-Flow Aggregate.</w:t>
      </w:r>
    </w:p>
    <w:p w14:paraId="642C6B1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714EEC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The GISS can be encoded in an MPLS label and may appear in several</w:t>
      </w:r>
    </w:p>
    <w:p w14:paraId="191A17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positions in the MPLS label stack.  For example, the VPN service</w:t>
      </w:r>
    </w:p>
    <w:p w14:paraId="18F3FD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label may act as a GISS to allow VPN packets to be mapped to the</w:t>
      </w:r>
    </w:p>
    <w:p w14:paraId="6347A0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Slice-Flow Aggregate.  In this case, a single VPN service label</w:t>
      </w:r>
    </w:p>
    <w:p w14:paraId="4DD79D1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acting as a GISS MAY be allocated by all Egress PEs of a VPN.</w:t>
      </w:r>
    </w:p>
    <w:p w14:paraId="63B303B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Alternatively, multiple VPN service labels MAY act as GISS's that</w:t>
      </w:r>
    </w:p>
    <w:p w14:paraId="65A1E3A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map a single VPN to the same Slice-Flow Aggregate to allow for</w:t>
      </w:r>
    </w:p>
    <w:p w14:paraId="0EA6B67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multiple Egress PEs to allocate different VPN service labels for a</w:t>
      </w:r>
    </w:p>
    <w:p w14:paraId="2CB39DD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VPN.  In other cases, a range of VPN service labels acting as</w:t>
      </w:r>
    </w:p>
    <w:p w14:paraId="01BA54E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multiple GISS's MAY map multiple VPN traffic to a single Slice-</w:t>
      </w:r>
    </w:p>
    <w:p w14:paraId="64583D6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Flow Aggregate.  An example of such deployment is shown in</w:t>
      </w:r>
    </w:p>
    <w:p w14:paraId="283821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1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   </w:t>
      </w:r>
      <w:r w:rsidRPr="00D260B7">
        <w:rPr>
          <w:rFonts w:ascii="Courier New" w:hAnsi="Courier New" w:cs="Courier New"/>
          <w:lang w:val="en-US"/>
          <w:rPrChange w:id="512" w:author="Tarek Saad" w:date="2021-11-22T12:15:00Z">
            <w:rPr>
              <w:rFonts w:ascii="Courier New" w:hAnsi="Courier New" w:cs="Courier New"/>
            </w:rPr>
          </w:rPrChange>
        </w:rPr>
        <w:t>Figure 3.</w:t>
      </w:r>
    </w:p>
    <w:p w14:paraId="0C77E1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3" w:author="Tarek Saad" w:date="2021-11-22T12:15:00Z">
            <w:rPr>
              <w:rFonts w:ascii="Courier New" w:hAnsi="Courier New" w:cs="Courier New"/>
            </w:rPr>
          </w:rPrChange>
        </w:rPr>
      </w:pPr>
    </w:p>
    <w:p w14:paraId="6E0FA04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4" w:author="Tarek Saad" w:date="2021-11-22T12:15:00Z">
            <w:rPr>
              <w:rFonts w:ascii="Courier New" w:hAnsi="Courier New" w:cs="Courier New"/>
            </w:rPr>
          </w:rPrChange>
        </w:rPr>
      </w:pPr>
    </w:p>
    <w:p w14:paraId="6885D9C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5" w:author="Tarek Saad" w:date="2021-11-22T12:15:00Z">
            <w:rPr>
              <w:rFonts w:ascii="Courier New" w:hAnsi="Courier New" w:cs="Courier New"/>
            </w:rPr>
          </w:rPrChange>
        </w:rPr>
      </w:pPr>
    </w:p>
    <w:p w14:paraId="71FFA0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6" w:author="Tarek Saad" w:date="2021-11-22T12:15:00Z">
            <w:rPr>
              <w:rFonts w:ascii="Courier New" w:hAnsi="Courier New" w:cs="Courier New"/>
            </w:rPr>
          </w:rPrChange>
        </w:rPr>
      </w:pPr>
    </w:p>
    <w:p w14:paraId="76ABCB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7" w:author="Tarek Saad" w:date="2021-11-22T12:15:00Z">
            <w:rPr>
              <w:rFonts w:ascii="Courier New" w:hAnsi="Courier New" w:cs="Courier New"/>
            </w:rPr>
          </w:rPrChange>
        </w:rPr>
      </w:pPr>
    </w:p>
    <w:p w14:paraId="37AB7B2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8" w:author="Tarek Saad" w:date="2021-11-22T12:15:00Z">
            <w:rPr>
              <w:rFonts w:ascii="Courier New" w:hAnsi="Courier New" w:cs="Courier New"/>
            </w:rPr>
          </w:rPrChange>
        </w:rPr>
      </w:pPr>
    </w:p>
    <w:p w14:paraId="48A0EF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19" w:author="Tarek Saad" w:date="2021-11-22T12:15:00Z">
            <w:rPr>
              <w:rFonts w:ascii="Courier New" w:hAnsi="Courier New" w:cs="Courier New"/>
            </w:rPr>
          </w:rPrChange>
        </w:rPr>
      </w:pPr>
    </w:p>
    <w:p w14:paraId="6122E4A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20" w:author="Tarek Saad" w:date="2021-11-22T12:15:00Z">
            <w:rPr>
              <w:rFonts w:ascii="Courier New" w:hAnsi="Courier New" w:cs="Courier New"/>
            </w:rPr>
          </w:rPrChange>
        </w:rPr>
      </w:pPr>
    </w:p>
    <w:p w14:paraId="12AA68D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21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22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17]</w:t>
      </w:r>
    </w:p>
    <w:p w14:paraId="2E8473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23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24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2A507B6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C99E5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70048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0DC91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SR Adj-SID:          GISS (VPN service label) on PE2: 1001</w:t>
      </w:r>
    </w:p>
    <w:p w14:paraId="78D70C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9012: P1-P2</w:t>
      </w:r>
    </w:p>
    <w:p w14:paraId="6D1347A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9023: P2-PE2</w:t>
      </w:r>
    </w:p>
    <w:p w14:paraId="17AFAAA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932A74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/-----\        /-----\        /-----\       /-----\</w:t>
      </w:r>
    </w:p>
    <w:p w14:paraId="37491E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| PE1 | -----  | P1  | ------ | P2  |------ | PE2 |</w:t>
      </w:r>
    </w:p>
    <w:p w14:paraId="0B2897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\-----/        \-----/        \-----/       \-----/</w:t>
      </w:r>
    </w:p>
    <w:p w14:paraId="2F5A051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B83207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</w:t>
      </w:r>
    </w:p>
    <w:p w14:paraId="608099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packet:</w:t>
      </w:r>
    </w:p>
    <w:p w14:paraId="408890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+------+       +------+         +------+        +------+</w:t>
      </w:r>
    </w:p>
    <w:p w14:paraId="5228DB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| IP   |       | 9012 |         | 9023 |        | 1001 |</w:t>
      </w:r>
    </w:p>
    <w:p w14:paraId="046C1B3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+------+       +------+         +------+        +------+</w:t>
      </w:r>
    </w:p>
    <w:p w14:paraId="425DFC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| Pay- |       | 9023 |         | 1001 |        | IP   |</w:t>
      </w:r>
    </w:p>
    <w:p w14:paraId="2AAF988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| Load |       +------+         +------+        +------+</w:t>
      </w:r>
    </w:p>
    <w:p w14:paraId="2D7C2A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+----- +       | 1001 |         | IP   |        | Pay- |</w:t>
      </w:r>
    </w:p>
    <w:p w14:paraId="0F752D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+------+         +------+        | Load |</w:t>
      </w:r>
    </w:p>
    <w:p w14:paraId="1D59E3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| IP   |         | Pay- |        +------+</w:t>
      </w:r>
    </w:p>
    <w:p w14:paraId="1C66B39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+------+         | Load |</w:t>
      </w:r>
    </w:p>
    <w:p w14:paraId="2B04AF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| Pay- |         +------+</w:t>
      </w:r>
    </w:p>
    <w:p w14:paraId="6DC6EC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| Load |</w:t>
      </w:r>
    </w:p>
    <w:p w14:paraId="036EB3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+------+</w:t>
      </w:r>
    </w:p>
    <w:p w14:paraId="48D79F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316E6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Figure 3: GISS or VPN label at bottom of label stack.</w:t>
      </w:r>
    </w:p>
    <w:p w14:paraId="7094BC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51411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In some cases, the position of the GISS may not be at a fixed</w:t>
      </w:r>
    </w:p>
    <w:p w14:paraId="3DE0CBE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position in the MPLS label header.  In this case, the GISS label</w:t>
      </w:r>
    </w:p>
    <w:p w14:paraId="73FBB60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can show up in any position in the MPLS label stack.  To enable a</w:t>
      </w:r>
    </w:p>
    <w:p w14:paraId="1A84466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transit router to identify the position of the GISS label, a</w:t>
      </w:r>
    </w:p>
    <w:p w14:paraId="5F8E89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special purpose label (ideally a base special purpose label</w:t>
      </w:r>
    </w:p>
    <w:p w14:paraId="7A3E05C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(bSPL)) can be used to indicate the presence of a GISS in the MPLS</w:t>
      </w:r>
    </w:p>
    <w:p w14:paraId="386FD2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label stack.  [I-D.kompella-mpls-mspl4fa] proposes a new bSPL</w:t>
      </w:r>
    </w:p>
    <w:p w14:paraId="34FA78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called Forwarding Actions Identifier (FAI) that is assigned to</w:t>
      </w:r>
    </w:p>
    <w:p w14:paraId="07FDFED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alert of the presence of multiple actions and action data</w:t>
      </w:r>
    </w:p>
    <w:p w14:paraId="3626DA7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(including the presence of the GISS).  The NRP ingress boundary</w:t>
      </w:r>
    </w:p>
    <w:p w14:paraId="0B980F4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node, in this case, imposes two labels: the FAI label and a</w:t>
      </w:r>
    </w:p>
    <w:p w14:paraId="638FD16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forwarding actions label that includes the GISS to identify the</w:t>
      </w:r>
    </w:p>
    <w:p w14:paraId="1F61C4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Slice-Flow Aggregate packets as shown in Figure 4.</w:t>
      </w:r>
    </w:p>
    <w:p w14:paraId="04BDFE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7C85F1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[I-D.decraene-mpls-slid-encoded-entropy-label-id] also proposes to</w:t>
      </w:r>
    </w:p>
    <w:p w14:paraId="2CF3CBF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repurpose the ELI/EL [RFC6790] to carry the Slice Identifier in</w:t>
      </w:r>
    </w:p>
    <w:p w14:paraId="1FE3C24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order to minimize the size of the MPLS stack and ease incremental</w:t>
      </w:r>
    </w:p>
    <w:p w14:paraId="7FA1F7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deployment.</w:t>
      </w:r>
    </w:p>
    <w:p w14:paraId="039E5A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CEFBBC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40436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098CDD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11E30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E303A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B39F35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93845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ED933C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[Page 18]</w:t>
      </w:r>
    </w:p>
    <w:p w14:paraId="7DA4A0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2F9DF4F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9CC39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ACA521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EBBF5F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SR Adj-SID:          GISS: 1001</w:t>
      </w:r>
    </w:p>
    <w:p w14:paraId="5BD845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9012: P1-P2</w:t>
      </w:r>
    </w:p>
    <w:p w14:paraId="12ED07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9023: P2-PE2</w:t>
      </w:r>
    </w:p>
    <w:p w14:paraId="2A38036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1E6CAD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/-----\        /-----\        /-----\       /-----\</w:t>
      </w:r>
    </w:p>
    <w:p w14:paraId="4E00D78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| PE1 | -----  | P1  | ------ | P2  |------ | PE2 |</w:t>
      </w:r>
    </w:p>
    <w:p w14:paraId="115910B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\-----/        \-----/        \-----/       \-----/</w:t>
      </w:r>
    </w:p>
    <w:p w14:paraId="20E2F8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E66ECC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In</w:t>
      </w:r>
    </w:p>
    <w:p w14:paraId="0D9766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packet:</w:t>
      </w:r>
    </w:p>
    <w:p w14:paraId="044A5A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+------+       +------+         +------+        +------+</w:t>
      </w:r>
    </w:p>
    <w:p w14:paraId="338688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| IP   |       | 9012 |         | 9023 |        | FAI  |</w:t>
      </w:r>
    </w:p>
    <w:p w14:paraId="4B2215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+------+       +------+         +------+        +------+</w:t>
      </w:r>
    </w:p>
    <w:p w14:paraId="758ED8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| Pay- |       | 9023 |         | FAI  |        | 1001 |</w:t>
      </w:r>
    </w:p>
    <w:p w14:paraId="042525A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| Load |       +------+         +------+        +------+</w:t>
      </w:r>
    </w:p>
    <w:p w14:paraId="2022A05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+------+       | FAI  |         | 1001 |        | IP   |</w:t>
      </w:r>
    </w:p>
    <w:p w14:paraId="6B6DB1D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+------+         +------+        +------+</w:t>
      </w:r>
    </w:p>
    <w:p w14:paraId="6A4CAAE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| 1001 |         | IP   |        | Pay- |</w:t>
      </w:r>
    </w:p>
    <w:p w14:paraId="1A45F88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+------+         +------+        | Load |</w:t>
      </w:r>
    </w:p>
    <w:p w14:paraId="095C0FE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| IP   |         | Pay- |        +------+</w:t>
      </w:r>
    </w:p>
    <w:p w14:paraId="2BDA3DD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+------+         | Load |</w:t>
      </w:r>
    </w:p>
    <w:p w14:paraId="6E8290A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| Pay- |         +------+</w:t>
      </w:r>
    </w:p>
    <w:p w14:paraId="21F36D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| Load |</w:t>
      </w:r>
    </w:p>
    <w:p w14:paraId="12BE4D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+------+</w:t>
      </w:r>
    </w:p>
    <w:p w14:paraId="29AF35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19CF8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Figure 4: FAI and GISS label in the label stack.</w:t>
      </w:r>
    </w:p>
    <w:p w14:paraId="3DF380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1A5222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When the slice is realized over an IP dataplane, the GISS can be</w:t>
      </w:r>
    </w:p>
    <w:p w14:paraId="771C95F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encoded in the IP header.  For example, the GISS can be encoded in</w:t>
      </w:r>
    </w:p>
    <w:p w14:paraId="1EB16C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portion of the IPv6 Flow Label field as described in</w:t>
      </w:r>
    </w:p>
    <w:p w14:paraId="1794F53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[I-D.filsfils-spring-srv6-stateless-slice-id].</w:t>
      </w:r>
    </w:p>
    <w:p w14:paraId="4890AC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142228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5.1.2.  Network Resource Partition Resource Reservation</w:t>
      </w:r>
    </w:p>
    <w:p w14:paraId="113401D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336882B" w14:textId="438A3C9D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del w:id="525" w:author="BOUCADAIR Mohamed INNOV/NET" w:date="2021-11-17T11:02:00Z">
        <w:r w:rsidRPr="00D260B7" w:rsidDel="00F20AF7">
          <w:rPr>
            <w:rFonts w:ascii="Courier New" w:hAnsi="Courier New" w:cs="Courier New"/>
            <w:lang w:val="en-US"/>
          </w:rPr>
          <w:delText>Bandwidth and n</w:delText>
        </w:r>
      </w:del>
      <w:ins w:id="526" w:author="BOUCADAIR Mohamed INNOV/NET" w:date="2021-11-17T11:02:00Z">
        <w:r w:rsidR="00F20AF7" w:rsidRPr="00D260B7">
          <w:rPr>
            <w:rFonts w:ascii="Courier New" w:hAnsi="Courier New" w:cs="Courier New"/>
            <w:lang w:val="en-US"/>
          </w:rPr>
          <w:t>N</w:t>
        </w:r>
      </w:ins>
      <w:r w:rsidRPr="00D260B7">
        <w:rPr>
          <w:rFonts w:ascii="Courier New" w:hAnsi="Courier New" w:cs="Courier New"/>
          <w:lang w:val="en-US"/>
        </w:rPr>
        <w:t>etwork resource allocation strategies for slice</w:t>
      </w:r>
    </w:p>
    <w:p w14:paraId="2E1299E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policies are essential to achieve optimal placement of paths within</w:t>
      </w:r>
    </w:p>
    <w:p w14:paraId="1AA753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 while still meeting the target SLOs.</w:t>
      </w:r>
    </w:p>
    <w:p w14:paraId="204085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65A17C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 reservation allows for the managing of available bandwidth</w:t>
      </w:r>
    </w:p>
    <w:p w14:paraId="294E6B3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for prioritization of existing allocations to enable preference-</w:t>
      </w:r>
    </w:p>
    <w:p w14:paraId="4073A2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based preemption when contention on a specific network resource</w:t>
      </w:r>
    </w:p>
    <w:p w14:paraId="2F207A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arises.  Sharing of a network resource's available bandwidth amongst</w:t>
      </w:r>
    </w:p>
    <w:p w14:paraId="0BF8F9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group of NRPs may also be desirable.  For example, a Slice-Flow</w:t>
      </w:r>
    </w:p>
    <w:p w14:paraId="698118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 may not be using all of the NRP reservable bandwidth; this</w:t>
      </w:r>
    </w:p>
    <w:p w14:paraId="1898A7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allows other NRPs in the same group to use the available bandwidth</w:t>
      </w:r>
    </w:p>
    <w:p w14:paraId="335259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 for other Slice-Flow Aggregates.</w:t>
      </w:r>
    </w:p>
    <w:p w14:paraId="7932943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46CEF8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22DD7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3A1B7B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E12CFD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2BB3C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2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28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19]</w:t>
      </w:r>
    </w:p>
    <w:p w14:paraId="341091D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29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30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7AB80A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17C58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A6DE87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57B732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Congestion on shared network resources may result from sub-optimal</w:t>
      </w:r>
    </w:p>
    <w:p w14:paraId="6BFC4E7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placement of paths in different slice policies.  When this occurs,</w:t>
      </w:r>
    </w:p>
    <w:p w14:paraId="495AA6B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preemption of some Slice-Flow Aggregate paths may be desirable to</w:t>
      </w:r>
    </w:p>
    <w:p w14:paraId="35B9E823" w14:textId="56C7058E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alleviate congestion.  A </w:t>
      </w:r>
      <w:del w:id="531" w:author="BOUCADAIR Mohamed INNOV/NET" w:date="2021-11-17T11:04:00Z">
        <w:r w:rsidRPr="00D260B7" w:rsidDel="00C45A68">
          <w:rPr>
            <w:rFonts w:ascii="Courier New" w:hAnsi="Courier New" w:cs="Courier New"/>
            <w:lang w:val="en-US"/>
          </w:rPr>
          <w:delText xml:space="preserve">preference </w:delText>
        </w:r>
      </w:del>
      <w:ins w:id="532" w:author="BOUCADAIR Mohamed INNOV/NET" w:date="2021-11-17T11:04:00Z">
        <w:r w:rsidR="00C45A68" w:rsidRPr="00D260B7">
          <w:rPr>
            <w:rFonts w:ascii="Courier New" w:hAnsi="Courier New" w:cs="Courier New"/>
            <w:lang w:val="en-US"/>
          </w:rPr>
          <w:t>preference-</w:t>
        </w:r>
      </w:ins>
      <w:r w:rsidRPr="00D260B7">
        <w:rPr>
          <w:rFonts w:ascii="Courier New" w:hAnsi="Courier New" w:cs="Courier New"/>
          <w:lang w:val="en-US"/>
        </w:rPr>
        <w:t>based allocation scheme enables</w:t>
      </w:r>
    </w:p>
    <w:p w14:paraId="380B48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prioritization of Slice-Flow Aggregate paths that can be preempted.</w:t>
      </w:r>
    </w:p>
    <w:p w14:paraId="23EF02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3403F3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Since network characteristics and its state can change over time, the</w:t>
      </w:r>
    </w:p>
    <w:p w14:paraId="72C71DB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topology and its network state need to be propagated in the</w:t>
      </w:r>
    </w:p>
    <w:p w14:paraId="5BCAE5E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to enable ingress TE routers or Path Computation Engine</w:t>
      </w:r>
    </w:p>
    <w:p w14:paraId="11E341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(PCEs) to perform accurate path placement based on the current state</w:t>
      </w:r>
    </w:p>
    <w:p w14:paraId="564D64D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of the NRP network resources.</w:t>
      </w:r>
    </w:p>
    <w:p w14:paraId="7222709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E45F4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5.1.3.  Network Resource Partition </w:t>
      </w:r>
      <w:commentRangeStart w:id="533"/>
      <w:commentRangeStart w:id="534"/>
      <w:r w:rsidRPr="00D260B7">
        <w:rPr>
          <w:rFonts w:ascii="Courier New" w:hAnsi="Courier New" w:cs="Courier New"/>
          <w:lang w:val="en-US"/>
        </w:rPr>
        <w:t>Per Hop Behavior</w:t>
      </w:r>
      <w:commentRangeEnd w:id="533"/>
      <w:r w:rsidR="00DC0145" w:rsidRPr="00D260B7">
        <w:rPr>
          <w:rStyle w:val="CommentReference"/>
          <w:rFonts w:asciiTheme="minorHAnsi" w:hAnsiTheme="minorHAnsi"/>
          <w:lang w:val="en-US"/>
          <w:rPrChange w:id="535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33"/>
      </w:r>
      <w:commentRangeEnd w:id="534"/>
      <w:r w:rsidR="00A30EFB" w:rsidRPr="00D260B7">
        <w:rPr>
          <w:rStyle w:val="CommentReference"/>
          <w:rFonts w:asciiTheme="minorHAnsi" w:hAnsiTheme="minorHAnsi"/>
          <w:lang w:val="en-US"/>
          <w:rPrChange w:id="536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34"/>
      </w:r>
    </w:p>
    <w:p w14:paraId="4CB6FE5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348C61F" w14:textId="533EC90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Diffserv terminology, the forwarding behavior</w:t>
      </w:r>
      <w:ins w:id="537" w:author="BOUCADAIR Mohamed INNOV/NET" w:date="2021-11-17T11:04:00Z">
        <w:r w:rsidR="00C45A68" w:rsidRPr="00D260B7">
          <w:rPr>
            <w:rFonts w:ascii="Courier New" w:hAnsi="Courier New" w:cs="Courier New"/>
            <w:lang w:val="en-US"/>
          </w:rPr>
          <w:t xml:space="preserve"> (node level)</w:t>
        </w:r>
      </w:ins>
      <w:r w:rsidRPr="00D260B7">
        <w:rPr>
          <w:rFonts w:ascii="Courier New" w:hAnsi="Courier New" w:cs="Courier New"/>
          <w:lang w:val="en-US"/>
        </w:rPr>
        <w:t xml:space="preserve"> that is assigned to</w:t>
      </w:r>
    </w:p>
    <w:p w14:paraId="39E55D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specific class is called a Per Hop Behavior (PHB).  The PHB defines</w:t>
      </w:r>
    </w:p>
    <w:p w14:paraId="2F472AC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forwarding precedence that a marked packet with a specific CS</w:t>
      </w:r>
    </w:p>
    <w:p w14:paraId="584032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receives in relation to other traffic on the Diffserv-aware network.</w:t>
      </w:r>
    </w:p>
    <w:p w14:paraId="31EA235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E5A88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NRP Per Hop Behavior (NRP-PHB) is the externally observable</w:t>
      </w:r>
    </w:p>
    <w:p w14:paraId="724337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forwarding behavior applied to a specific packet belonging to a</w:t>
      </w:r>
    </w:p>
    <w:p w14:paraId="17AF2F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Aggregate.  The goal of an NRP-PHB is to provide a</w:t>
      </w:r>
    </w:p>
    <w:p w14:paraId="36D0007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specified amount of network resources for traffic belonging to a</w:t>
      </w:r>
    </w:p>
    <w:p w14:paraId="64AE47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Slice-Flow Aggregate.  A single NRP may also support</w:t>
      </w:r>
    </w:p>
    <w:p w14:paraId="0CF1EA5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forwarding treatments or services that can be carried over</w:t>
      </w:r>
    </w:p>
    <w:p w14:paraId="37B7697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same logical network.</w:t>
      </w:r>
    </w:p>
    <w:p w14:paraId="1254CE2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A744C5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Slice-Flow Aggregate traffic may be identified at NRP ingress</w:t>
      </w:r>
    </w:p>
    <w:p w14:paraId="3AA1474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boundary nodes by carrying a SAS to allow routers to apply a specific</w:t>
      </w:r>
    </w:p>
    <w:p w14:paraId="58372B1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forwarding treatment that guarantee the SLA(s).</w:t>
      </w:r>
    </w:p>
    <w:p w14:paraId="577C8D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048D0C0" w14:textId="6E1BEE6D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With </w:t>
      </w:r>
      <w:del w:id="538" w:author="BOUCADAIR Mohamed INNOV/NET" w:date="2021-11-17T11:06:00Z">
        <w:r w:rsidRPr="00D260B7" w:rsidDel="00DC0145">
          <w:rPr>
            <w:rFonts w:ascii="Courier New" w:hAnsi="Courier New" w:cs="Courier New"/>
            <w:lang w:val="en-US"/>
          </w:rPr>
          <w:delText>Differentiated Services (</w:delText>
        </w:r>
      </w:del>
      <w:r w:rsidRPr="00D260B7">
        <w:rPr>
          <w:rFonts w:ascii="Courier New" w:hAnsi="Courier New" w:cs="Courier New"/>
          <w:lang w:val="en-US"/>
        </w:rPr>
        <w:t>Diffserv</w:t>
      </w:r>
      <w:del w:id="539" w:author="BOUCADAIR Mohamed INNOV/NET" w:date="2021-11-17T11:06:00Z">
        <w:r w:rsidRPr="00D260B7" w:rsidDel="00DC0145">
          <w:rPr>
            <w:rFonts w:ascii="Courier New" w:hAnsi="Courier New" w:cs="Courier New"/>
            <w:lang w:val="en-US"/>
          </w:rPr>
          <w:delText>)</w:delText>
        </w:r>
      </w:del>
      <w:r w:rsidRPr="00D260B7">
        <w:rPr>
          <w:rFonts w:ascii="Courier New" w:hAnsi="Courier New" w:cs="Courier New"/>
          <w:lang w:val="en-US"/>
        </w:rPr>
        <w:t xml:space="preserve"> it is possible to carry</w:t>
      </w:r>
    </w:p>
    <w:p w14:paraId="647D4205" w14:textId="4096AD61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services over a single </w:t>
      </w:r>
      <w:del w:id="540" w:author="BOUCADAIR Mohamed INNOV/NET" w:date="2021-11-17T11:06:00Z">
        <w:r w:rsidRPr="00D260B7" w:rsidDel="00DC0145">
          <w:rPr>
            <w:rFonts w:ascii="Courier New" w:hAnsi="Courier New" w:cs="Courier New"/>
            <w:lang w:val="en-US"/>
          </w:rPr>
          <w:delText xml:space="preserve">converged </w:delText>
        </w:r>
      </w:del>
      <w:r w:rsidRPr="00D260B7">
        <w:rPr>
          <w:rFonts w:ascii="Courier New" w:hAnsi="Courier New" w:cs="Courier New"/>
          <w:lang w:val="en-US"/>
        </w:rPr>
        <w:t>network.  Packets requiring</w:t>
      </w:r>
    </w:p>
    <w:p w14:paraId="345AA5B7" w14:textId="5C02912C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same forwarding treatment are marked with a Class Selector</w:t>
      </w:r>
      <w:ins w:id="541" w:author="BOUCADAIR Mohamed INNOV/NET" w:date="2021-11-17T11:06:00Z">
        <w:r w:rsidR="00DC0145" w:rsidRPr="00D260B7">
          <w:rPr>
            <w:rFonts w:ascii="Courier New" w:hAnsi="Courier New" w:cs="Courier New"/>
            <w:lang w:val="en-US"/>
          </w:rPr>
          <w:t xml:space="preserve"> Codepoint</w:t>
        </w:r>
      </w:ins>
      <w:r w:rsidRPr="00D260B7">
        <w:rPr>
          <w:rFonts w:ascii="Courier New" w:hAnsi="Courier New" w:cs="Courier New"/>
          <w:lang w:val="en-US"/>
        </w:rPr>
        <w:t xml:space="preserve"> </w:t>
      </w:r>
      <w:del w:id="542" w:author="BOUCADAIR Mohamed INNOV/NET" w:date="2021-11-17T11:06:00Z">
        <w:r w:rsidRPr="00D260B7" w:rsidDel="00DC0145">
          <w:rPr>
            <w:rFonts w:ascii="Courier New" w:hAnsi="Courier New" w:cs="Courier New"/>
            <w:lang w:val="en-US"/>
          </w:rPr>
          <w:delText>(CS)</w:delText>
        </w:r>
      </w:del>
    </w:p>
    <w:p w14:paraId="1494268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at domain ingress nodes.  Up to eight classes or Behavior Aggregates</w:t>
      </w:r>
    </w:p>
    <w:p w14:paraId="129733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(BAs) may be supported for a given Forwarding Equivalence Class (FEC)</w:t>
      </w:r>
    </w:p>
    <w:p w14:paraId="4D9CDEB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[RFC2475].  To support multiple forwarding treatments over the same</w:t>
      </w:r>
    </w:p>
    <w:p w14:paraId="161A32C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Aggregate, a Slice-Flow Aggregate packet MAY also carry a</w:t>
      </w:r>
    </w:p>
    <w:p w14:paraId="061B03F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Diffserv CS to identify the specific Diffserv forwarding treatment to</w:t>
      </w:r>
    </w:p>
    <w:p w14:paraId="5574D8E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be applied on the traffic belonging to the same NRP.</w:t>
      </w:r>
    </w:p>
    <w:p w14:paraId="7EB0EC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473B65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At transit nodes, the CS field carried inside the packets are used to</w:t>
      </w:r>
    </w:p>
    <w:p w14:paraId="4627AC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determine the specific PHB that determines the forwarding and</w:t>
      </w:r>
    </w:p>
    <w:p w14:paraId="7B091D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scheduling treatment before packets are forwarded, and in some cases,</w:t>
      </w:r>
    </w:p>
    <w:p w14:paraId="27B2F0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drop probability for each packet.</w:t>
      </w:r>
    </w:p>
    <w:p w14:paraId="16B1A13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7825B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F0E501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247CB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9D269C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831C31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815AC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43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44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20]</w:t>
      </w:r>
    </w:p>
    <w:p w14:paraId="7284F3D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45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46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718A7C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8D74A2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644028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A209D8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5.1.4.  Network Resource Partition Topology</w:t>
      </w:r>
    </w:p>
    <w:p w14:paraId="7048F4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9E345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547"/>
      <w:r w:rsidRPr="00D260B7">
        <w:rPr>
          <w:rFonts w:ascii="Courier New" w:hAnsi="Courier New" w:cs="Courier New"/>
          <w:lang w:val="en-US"/>
        </w:rPr>
        <w:t xml:space="preserve">   A key element of the NRP Policy is a customized topology that may</w:t>
      </w:r>
    </w:p>
    <w:p w14:paraId="5EFC2BE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include the full or subset of the physical network topology.  The NRP</w:t>
      </w:r>
    </w:p>
    <w:p w14:paraId="0B2CA6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topology could also span multiple administrative domains and/or</w:t>
      </w:r>
    </w:p>
    <w:p w14:paraId="4AF44444" w14:textId="69883B39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data</w:t>
      </w:r>
      <w:ins w:id="548" w:author="BOUCADAIR Mohamed INNOV/NET" w:date="2021-11-17T11:06:00Z">
        <w:r w:rsidR="00DC0145" w:rsidRPr="00D260B7">
          <w:rPr>
            <w:rFonts w:ascii="Courier New" w:hAnsi="Courier New" w:cs="Courier New"/>
            <w:lang w:val="en-US"/>
          </w:rPr>
          <w:t xml:space="preserve"> </w:t>
        </w:r>
      </w:ins>
      <w:r w:rsidRPr="00D260B7">
        <w:rPr>
          <w:rFonts w:ascii="Courier New" w:hAnsi="Courier New" w:cs="Courier New"/>
          <w:lang w:val="en-US"/>
        </w:rPr>
        <w:t>plane technologies.</w:t>
      </w:r>
      <w:commentRangeEnd w:id="547"/>
      <w:r w:rsidR="00DC0145" w:rsidRPr="00D260B7">
        <w:rPr>
          <w:rStyle w:val="CommentReference"/>
          <w:rFonts w:asciiTheme="minorHAnsi" w:hAnsiTheme="minorHAnsi"/>
          <w:lang w:val="en-US"/>
          <w:rPrChange w:id="54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47"/>
      </w:r>
    </w:p>
    <w:p w14:paraId="17EBC7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B49FD0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550"/>
      <w:commentRangeStart w:id="551"/>
      <w:r w:rsidRPr="00D260B7">
        <w:rPr>
          <w:rFonts w:ascii="Courier New" w:hAnsi="Courier New" w:cs="Courier New"/>
          <w:lang w:val="en-US"/>
        </w:rPr>
        <w:t xml:space="preserve">   An NRP topology can overlap or share a subset of links with another</w:t>
      </w:r>
    </w:p>
    <w:p w14:paraId="707D2C3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topology.  A number of topology filtering policies can be defined</w:t>
      </w:r>
    </w:p>
    <w:p w14:paraId="0D1634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as part of the NRP Policy to limit the specific topology elements</w:t>
      </w:r>
    </w:p>
    <w:p w14:paraId="27D7396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that belong to the NRP.  For example, a topology filtering policy can</w:t>
      </w:r>
    </w:p>
    <w:p w14:paraId="06C2E3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leverage Resource Affinities as defined in [RFC2702] to include or</w:t>
      </w:r>
    </w:p>
    <w:p w14:paraId="7DA2CFC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exclude certain links that the NRP is instantiated on in supports of</w:t>
      </w:r>
    </w:p>
    <w:p w14:paraId="6A0A0C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Slice-Flow Aggregate.</w:t>
      </w:r>
    </w:p>
    <w:p w14:paraId="1E7BBF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C765CD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NRP Policy may also include a reference to a predefined topology</w:t>
      </w:r>
    </w:p>
    <w:p w14:paraId="33D3A4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(e.g., derived from a Flexible Algorithm Definition (FAD) as defined</w:t>
      </w:r>
    </w:p>
    <w:p w14:paraId="595AB5E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 [I-D.ietf-lsr-flex-algo], or Multi-Topology ID as defined</w:t>
      </w:r>
    </w:p>
    <w:p w14:paraId="0800BB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[RFC4915].  A YANG data model that covers generic topology filters is</w:t>
      </w:r>
    </w:p>
    <w:p w14:paraId="1F1994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described in [I-D.bestbar-teas-yang-topology-filter].  Also, the Path</w:t>
      </w:r>
    </w:p>
    <w:p w14:paraId="337216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Computation Element (PCE) Communication Protocol (PCEP) extensions to</w:t>
      </w:r>
    </w:p>
    <w:p w14:paraId="3AD3D38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carry topology filters are defined in [I-D.xpbs-pce-topology-filter].</w:t>
      </w:r>
      <w:commentRangeEnd w:id="550"/>
      <w:r w:rsidR="00DC0145" w:rsidRPr="00D260B7">
        <w:rPr>
          <w:rStyle w:val="CommentReference"/>
          <w:rFonts w:asciiTheme="minorHAnsi" w:hAnsiTheme="minorHAnsi"/>
          <w:lang w:val="en-US"/>
          <w:rPrChange w:id="552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50"/>
      </w:r>
      <w:commentRangeEnd w:id="551"/>
      <w:r w:rsidR="007011B5">
        <w:rPr>
          <w:rStyle w:val="CommentReference"/>
          <w:rFonts w:asciiTheme="minorHAnsi" w:hAnsiTheme="minorHAnsi"/>
        </w:rPr>
        <w:commentReference w:id="551"/>
      </w:r>
    </w:p>
    <w:p w14:paraId="6B67B4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489F16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5.2.  Network Resource Partition Boundary</w:t>
      </w:r>
    </w:p>
    <w:p w14:paraId="3AFF307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AF357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network slice originates at the edge nodes of a network slice</w:t>
      </w:r>
    </w:p>
    <w:p w14:paraId="148185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provider.  Traffic that is steered over the corresponding NRP</w:t>
      </w:r>
    </w:p>
    <w:p w14:paraId="47DA2F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supporting a Slice-Flow Aggregate may traverse NRP capable as well as</w:t>
      </w:r>
    </w:p>
    <w:p w14:paraId="184D90B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incapable interior nodes.</w:t>
      </w:r>
    </w:p>
    <w:p w14:paraId="72B5DD5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5F99ED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 slice may encompass one or more domains administered by a</w:t>
      </w:r>
    </w:p>
    <w:p w14:paraId="14503DC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provider.  For example, an organization's intranet or an ISP.  The</w:t>
      </w:r>
    </w:p>
    <w:p w14:paraId="655DFB2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provider is responsible for ensuring that adequate network</w:t>
      </w:r>
    </w:p>
    <w:p w14:paraId="6179633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 are provisioned and/or reserved to support the SLAs offered</w:t>
      </w:r>
    </w:p>
    <w:p w14:paraId="08E0BAA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by the network end-to-end.</w:t>
      </w:r>
    </w:p>
    <w:p w14:paraId="306497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E11B1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5.2.1.  Network Resource Partition Edge Nodes</w:t>
      </w:r>
    </w:p>
    <w:p w14:paraId="27C1F6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71FF74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NRP edge nodes sit at the boundary of a network slice provider</w:t>
      </w:r>
    </w:p>
    <w:p w14:paraId="005D2DE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and receive traffic that requires steering over network</w:t>
      </w:r>
    </w:p>
    <w:p w14:paraId="11B63C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 specific to a NRP that supports a Slice-Flow Aggregate.</w:t>
      </w:r>
    </w:p>
    <w:p w14:paraId="174C13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These edge nodes are responsible for identifying Slice-Flow Aggregate</w:t>
      </w:r>
    </w:p>
    <w:p w14:paraId="5C8DA3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traffic flows by possibly inspecting multiple fields from</w:t>
      </w:r>
    </w:p>
    <w:p w14:paraId="40BDEE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inbound packets (e.g., implementations may inspect IP traffic's</w:t>
      </w:r>
    </w:p>
    <w:p w14:paraId="5174C09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5-tuple in the IP and transport protocol headers) to decide</w:t>
      </w:r>
    </w:p>
    <w:p w14:paraId="070DD5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on which NRP it can be steered.</w:t>
      </w:r>
    </w:p>
    <w:p w14:paraId="38B305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6F7236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215D2C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A43E42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99467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D42A1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53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54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21]</w:t>
      </w:r>
    </w:p>
    <w:p w14:paraId="6046699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55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56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084E05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344510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8A78C7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EC5BE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slice ingress nodes may condition the inbound traffic at</w:t>
      </w:r>
    </w:p>
    <w:p w14:paraId="732FD0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boundaries in accordance with the requirements or rules of</w:t>
      </w:r>
    </w:p>
    <w:p w14:paraId="0C5801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each service's SLAs.  The requirements and rules for network slice</w:t>
      </w:r>
    </w:p>
    <w:p w14:paraId="273213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services are set using mechanisms which are outside the scope of this</w:t>
      </w:r>
    </w:p>
    <w:p w14:paraId="47214F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document.</w:t>
      </w:r>
    </w:p>
    <w:p w14:paraId="64019B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CB3177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data plane NRP mode is employed, the NRP ingress nodes are</w:t>
      </w:r>
    </w:p>
    <w:p w14:paraId="6D97ABF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responsible for adding a suitable SAS onto packets that belong to</w:t>
      </w:r>
    </w:p>
    <w:p w14:paraId="6EACC8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Slice-Flow Aggregate.  In addition, edge nodes MAY mark the</w:t>
      </w:r>
    </w:p>
    <w:p w14:paraId="759A38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corresponding Diffserv CS to differentiate between different types of</w:t>
      </w:r>
    </w:p>
    <w:p w14:paraId="3875BF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carried over the same Slice-Flow Aggregate.</w:t>
      </w:r>
    </w:p>
    <w:p w14:paraId="1830D1A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3E8275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5.2.2.  Network Resource Partition Interior Nodes</w:t>
      </w:r>
    </w:p>
    <w:p w14:paraId="1C3A4AD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55D4DA" w14:textId="626B1A56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 NRP interior node receives slice traffic and </w:t>
      </w:r>
      <w:del w:id="557" w:author="BOUCADAIR Mohamed INNOV/NET" w:date="2021-11-17T11:08:00Z">
        <w:r w:rsidRPr="00D260B7" w:rsidDel="00DC0145">
          <w:rPr>
            <w:rFonts w:ascii="Courier New" w:hAnsi="Courier New" w:cs="Courier New"/>
            <w:lang w:val="en-US"/>
          </w:rPr>
          <w:delText xml:space="preserve">MAY </w:delText>
        </w:r>
      </w:del>
      <w:ins w:id="558" w:author="BOUCADAIR Mohamed INNOV/NET" w:date="2021-11-17T11:08:00Z">
        <w:r w:rsidR="00DC0145" w:rsidRPr="00D260B7">
          <w:rPr>
            <w:rFonts w:ascii="Courier New" w:hAnsi="Courier New" w:cs="Courier New"/>
            <w:lang w:val="en-US"/>
          </w:rPr>
          <w:t xml:space="preserve">may </w:t>
        </w:r>
      </w:ins>
      <w:r w:rsidRPr="00D260B7">
        <w:rPr>
          <w:rFonts w:ascii="Courier New" w:hAnsi="Courier New" w:cs="Courier New"/>
          <w:lang w:val="en-US"/>
        </w:rPr>
        <w:t>be able to</w:t>
      </w:r>
    </w:p>
    <w:p w14:paraId="0ED3724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identify the packets belonging to a specific Slice-Flow Aggregate by</w:t>
      </w:r>
    </w:p>
    <w:p w14:paraId="60D3174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inspecting the SAS field carried inside each packet, or by inspecting</w:t>
      </w:r>
    </w:p>
    <w:p w14:paraId="1D300B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other fields within the packet that may identify the traffic streams</w:t>
      </w:r>
    </w:p>
    <w:p w14:paraId="5729B32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that belong to a specific Slice-Flow Aggregate.  For example, when</w:t>
      </w:r>
    </w:p>
    <w:p w14:paraId="75CA0D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data plane NRP mode is applied, interior nodes can use the SAS</w:t>
      </w:r>
    </w:p>
    <w:p w14:paraId="6382FAC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carried within the packet to apply the corresponding NRP-PHB</w:t>
      </w:r>
    </w:p>
    <w:p w14:paraId="32DB8B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forwarding behavior.  Nodes within the network slice provider network</w:t>
      </w:r>
    </w:p>
    <w:p w14:paraId="2B7C99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may also inspect the Diffserv CS within each packet to apply a per</w:t>
      </w:r>
    </w:p>
    <w:p w14:paraId="66107C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Diffserv class PHB within the NRP Policy, and allow differentiation</w:t>
      </w:r>
    </w:p>
    <w:p w14:paraId="217E65F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of forwarding treatments for packets forwarded over the same NRP that</w:t>
      </w:r>
    </w:p>
    <w:p w14:paraId="091A07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supports the Slice-Flow Aggregate.</w:t>
      </w:r>
    </w:p>
    <w:p w14:paraId="469AB20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7AC14C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5.2.3.  Network Resource Partition Incapable Nodes</w:t>
      </w:r>
    </w:p>
    <w:p w14:paraId="5FA4E6A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431C4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Packets that belong to a Slice-Flow Aggregate may need to traverse</w:t>
      </w:r>
    </w:p>
    <w:p w14:paraId="1441AEF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nodes that are NRP incapable.  In this case, several options are</w:t>
      </w:r>
    </w:p>
    <w:p w14:paraId="36E17D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possible to allow the slice traffic to continue </w:t>
      </w:r>
      <w:commentRangeStart w:id="559"/>
      <w:commentRangeStart w:id="560"/>
      <w:r w:rsidRPr="00D260B7">
        <w:rPr>
          <w:rFonts w:ascii="Courier New" w:hAnsi="Courier New" w:cs="Courier New"/>
          <w:lang w:val="en-US"/>
        </w:rPr>
        <w:t>to be forwarded over</w:t>
      </w:r>
    </w:p>
    <w:p w14:paraId="03A65C1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such devices </w:t>
      </w:r>
      <w:commentRangeEnd w:id="559"/>
      <w:r w:rsidR="00DC0145" w:rsidRPr="00D260B7">
        <w:rPr>
          <w:rStyle w:val="CommentReference"/>
          <w:rFonts w:asciiTheme="minorHAnsi" w:hAnsiTheme="minorHAnsi"/>
          <w:lang w:val="en-US"/>
          <w:rPrChange w:id="561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59"/>
      </w:r>
      <w:commentRangeEnd w:id="560"/>
      <w:r w:rsidR="006D135B">
        <w:rPr>
          <w:rStyle w:val="CommentReference"/>
          <w:rFonts w:asciiTheme="minorHAnsi" w:hAnsiTheme="minorHAnsi"/>
        </w:rPr>
        <w:commentReference w:id="560"/>
      </w:r>
      <w:r w:rsidRPr="00D260B7">
        <w:rPr>
          <w:rFonts w:ascii="Courier New" w:hAnsi="Courier New" w:cs="Courier New"/>
          <w:lang w:val="en-US"/>
        </w:rPr>
        <w:t>and be able to resume the NRP forwarding treatment once</w:t>
      </w:r>
    </w:p>
    <w:p w14:paraId="202842F7" w14:textId="46D8A069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traffic reaches devices that are </w:t>
      </w:r>
      <w:del w:id="562" w:author="BOUCADAIR Mohamed INNOV/NET" w:date="2021-11-17T11:11:00Z">
        <w:r w:rsidRPr="00D260B7" w:rsidDel="00DC0145">
          <w:rPr>
            <w:rFonts w:ascii="Courier New" w:hAnsi="Courier New" w:cs="Courier New"/>
            <w:lang w:val="en-US"/>
          </w:rPr>
          <w:delText xml:space="preserve">NRP </w:delText>
        </w:r>
      </w:del>
      <w:ins w:id="563" w:author="BOUCADAIR Mohamed INNOV/NET" w:date="2021-11-17T11:11:00Z">
        <w:r w:rsidR="00DC0145" w:rsidRPr="00D260B7">
          <w:rPr>
            <w:rFonts w:ascii="Courier New" w:hAnsi="Courier New" w:cs="Courier New"/>
            <w:lang w:val="en-US"/>
          </w:rPr>
          <w:t>NRP-</w:t>
        </w:r>
      </w:ins>
      <w:r w:rsidRPr="00D260B7">
        <w:rPr>
          <w:rFonts w:ascii="Courier New" w:hAnsi="Courier New" w:cs="Courier New"/>
          <w:lang w:val="en-US"/>
        </w:rPr>
        <w:t>capable.</w:t>
      </w:r>
    </w:p>
    <w:p w14:paraId="439DB8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4B523A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data plane NRP mode is employed, packets carry a SAS to allow</w:t>
      </w:r>
    </w:p>
    <w:p w14:paraId="04251C1B" w14:textId="3D913BD4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 interior nodes to identify them.  </w:t>
      </w:r>
      <w:del w:id="564" w:author="Tarek Saad" w:date="2021-11-23T14:34:00Z">
        <w:r w:rsidRPr="00D260B7" w:rsidDel="00551A45">
          <w:rPr>
            <w:rFonts w:ascii="Courier New" w:hAnsi="Courier New" w:cs="Courier New"/>
            <w:lang w:val="en-US"/>
          </w:rPr>
          <w:delText>To enable</w:delText>
        </w:r>
      </w:del>
      <w:ins w:id="565" w:author="Tarek Saad" w:date="2021-11-23T14:34:00Z">
        <w:r w:rsidR="00551A45">
          <w:rPr>
            <w:rFonts w:ascii="Courier New" w:hAnsi="Courier New" w:cs="Courier New"/>
            <w:lang w:val="en-US"/>
          </w:rPr>
          <w:t>To support</w:t>
        </w:r>
      </w:ins>
      <w:del w:id="566" w:author="Tarek Saad" w:date="2021-11-23T14:34:00Z">
        <w:r w:rsidRPr="00D260B7" w:rsidDel="00551A45">
          <w:rPr>
            <w:rFonts w:ascii="Courier New" w:hAnsi="Courier New" w:cs="Courier New"/>
            <w:lang w:val="en-US"/>
          </w:rPr>
          <w:delText xml:space="preserve"> end-to-end</w:delText>
        </w:r>
      </w:del>
      <w:r w:rsidRPr="00D260B7">
        <w:rPr>
          <w:rFonts w:ascii="Courier New" w:hAnsi="Courier New" w:cs="Courier New"/>
          <w:lang w:val="en-US"/>
        </w:rPr>
        <w:t xml:space="preserve"> </w:t>
      </w:r>
      <w:del w:id="567" w:author="Tarek Saad" w:date="2021-11-23T14:34:00Z">
        <w:r w:rsidRPr="00D260B7" w:rsidDel="00551A45">
          <w:rPr>
            <w:rFonts w:ascii="Courier New" w:hAnsi="Courier New" w:cs="Courier New"/>
            <w:lang w:val="en-US"/>
          </w:rPr>
          <w:delText>network</w:delText>
        </w:r>
      </w:del>
    </w:p>
    <w:p w14:paraId="1EB3DCE7" w14:textId="7D2A7D64" w:rsidR="00E320AD" w:rsidRPr="00D260B7" w:rsidDel="00551A45" w:rsidRDefault="00E320AD" w:rsidP="008B1D60">
      <w:pPr>
        <w:pStyle w:val="PlainText"/>
        <w:rPr>
          <w:del w:id="568" w:author="Tarek Saad" w:date="2021-11-23T14:35:00Z"/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ins w:id="569" w:author="Tarek Saad" w:date="2021-11-23T14:34:00Z">
        <w:r w:rsidR="00551A45" w:rsidRPr="00D260B7">
          <w:rPr>
            <w:rFonts w:ascii="Courier New" w:hAnsi="Courier New" w:cs="Courier New"/>
            <w:lang w:val="en-US"/>
          </w:rPr>
          <w:t xml:space="preserve">end-to-end </w:t>
        </w:r>
        <w:r w:rsidR="00551A45">
          <w:rPr>
            <w:rFonts w:ascii="Courier New" w:hAnsi="Courier New" w:cs="Courier New"/>
            <w:lang w:val="en-US"/>
          </w:rPr>
          <w:t xml:space="preserve">network </w:t>
        </w:r>
      </w:ins>
      <w:r w:rsidRPr="00D260B7">
        <w:rPr>
          <w:rFonts w:ascii="Courier New" w:hAnsi="Courier New" w:cs="Courier New"/>
          <w:lang w:val="en-US"/>
        </w:rPr>
        <w:t>slicing, the SAS MUST be maintained in the packets as they traverse</w:t>
      </w:r>
    </w:p>
    <w:p w14:paraId="752E3A05" w14:textId="685F8BCE" w:rsidR="00E320AD" w:rsidRPr="00D260B7" w:rsidRDefault="00551A45" w:rsidP="008B1D60">
      <w:pPr>
        <w:pStyle w:val="PlainText"/>
        <w:rPr>
          <w:rFonts w:ascii="Courier New" w:hAnsi="Courier New" w:cs="Courier New"/>
          <w:lang w:val="en-US"/>
        </w:rPr>
      </w:pPr>
      <w:ins w:id="570" w:author="Tarek Saad" w:date="2021-11-23T14:35:00Z">
        <w:r>
          <w:rPr>
            <w:rFonts w:ascii="Courier New" w:hAnsi="Courier New" w:cs="Courier New"/>
            <w:lang w:val="en-US"/>
          </w:rPr>
          <w:t xml:space="preserve"> </w:t>
        </w:r>
      </w:ins>
      <w:del w:id="571" w:author="Tarek Saad" w:date="2021-11-23T14:35:00Z">
        <w:r w:rsidR="00E320AD" w:rsidRPr="00D260B7" w:rsidDel="00551A45">
          <w:rPr>
            <w:rFonts w:ascii="Courier New" w:hAnsi="Courier New" w:cs="Courier New"/>
            <w:lang w:val="en-US"/>
          </w:rPr>
          <w:delText xml:space="preserve">   </w:delText>
        </w:r>
      </w:del>
      <w:r w:rsidR="00E320AD" w:rsidRPr="00D260B7">
        <w:rPr>
          <w:rFonts w:ascii="Courier New" w:hAnsi="Courier New" w:cs="Courier New"/>
          <w:lang w:val="en-US"/>
        </w:rPr>
        <w:t xml:space="preserve">devices within the network - </w:t>
      </w:r>
      <w:commentRangeStart w:id="572"/>
      <w:commentRangeStart w:id="573"/>
      <w:r w:rsidR="00E320AD" w:rsidRPr="00D260B7">
        <w:rPr>
          <w:rFonts w:ascii="Courier New" w:hAnsi="Courier New" w:cs="Courier New"/>
          <w:lang w:val="en-US"/>
        </w:rPr>
        <w:t xml:space="preserve">including NRP </w:t>
      </w:r>
      <w:ins w:id="574" w:author="Tarek Saad" w:date="2021-11-23T14:35:00Z">
        <w:r>
          <w:rPr>
            <w:rFonts w:ascii="Courier New" w:hAnsi="Courier New" w:cs="Courier New"/>
            <w:lang w:val="en-US"/>
          </w:rPr>
          <w:t xml:space="preserve">capable and </w:t>
        </w:r>
      </w:ins>
      <w:r w:rsidR="00E320AD" w:rsidRPr="00D260B7">
        <w:rPr>
          <w:rFonts w:ascii="Courier New" w:hAnsi="Courier New" w:cs="Courier New"/>
          <w:lang w:val="en-US"/>
        </w:rPr>
        <w:t>incapable devices</w:t>
      </w:r>
      <w:commentRangeEnd w:id="572"/>
      <w:r w:rsidR="00DC0145" w:rsidRPr="00D260B7">
        <w:rPr>
          <w:rStyle w:val="CommentReference"/>
          <w:rFonts w:asciiTheme="minorHAnsi" w:hAnsiTheme="minorHAnsi"/>
          <w:lang w:val="en-US"/>
          <w:rPrChange w:id="575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72"/>
      </w:r>
      <w:commentRangeEnd w:id="573"/>
      <w:r w:rsidR="00D260B7" w:rsidRPr="00D260B7">
        <w:rPr>
          <w:rStyle w:val="CommentReference"/>
          <w:rFonts w:asciiTheme="minorHAnsi" w:hAnsiTheme="minorHAnsi"/>
          <w:lang w:val="en-US"/>
          <w:rPrChange w:id="576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73"/>
      </w:r>
      <w:r w:rsidR="00E320AD" w:rsidRPr="00D260B7">
        <w:rPr>
          <w:rFonts w:ascii="Courier New" w:hAnsi="Courier New" w:cs="Courier New"/>
          <w:lang w:val="en-US"/>
        </w:rPr>
        <w:t>.</w:t>
      </w:r>
    </w:p>
    <w:p w14:paraId="0974C3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F70B52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example, when the SAS is an MPLS label at the bottom of the MPLS</w:t>
      </w:r>
    </w:p>
    <w:p w14:paraId="01E31D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label stack, packets can traverse over devices that are NRP incapable</w:t>
      </w:r>
    </w:p>
    <w:p w14:paraId="00E89F7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without any further considerations.  On the other hand when the SASL</w:t>
      </w:r>
    </w:p>
    <w:p w14:paraId="773984E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is at the top of the MPLS label stack, packets can be bypassed (or</w:t>
      </w:r>
    </w:p>
    <w:p w14:paraId="74AD3E8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tunneled) over the NRP incapable devices towards the next device that</w:t>
      </w:r>
    </w:p>
    <w:p w14:paraId="35447DF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supports NRP as shown in Figure 5.</w:t>
      </w:r>
    </w:p>
    <w:p w14:paraId="1FA113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180386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F004DA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9AF42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3A951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19D8BC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7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78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22]</w:t>
      </w:r>
    </w:p>
    <w:p w14:paraId="740891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79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80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07D357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1D406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E12393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C29458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SR Node-SID:           SASL: 1001    @@@: NRP Policy enforced</w:t>
      </w:r>
    </w:p>
    <w:p w14:paraId="465C0F8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1601: P1                          ...: NRP Policy not enforced</w:t>
      </w:r>
    </w:p>
    <w:p w14:paraId="54CC61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1602: P2</w:t>
      </w:r>
    </w:p>
    <w:p w14:paraId="3FBA7D8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1603: P3</w:t>
      </w:r>
    </w:p>
    <w:p w14:paraId="706DA7B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1604: P4</w:t>
      </w:r>
    </w:p>
    <w:p w14:paraId="39C8CA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1605: P5</w:t>
      </w:r>
    </w:p>
    <w:p w14:paraId="670911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1FCDD8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@@@@@@@@@@@@@@ ........................</w:t>
      </w:r>
    </w:p>
    <w:p w14:paraId="3CCA9D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      .</w:t>
      </w:r>
    </w:p>
    <w:p w14:paraId="440D84A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/-----\        /-----\        /-----\  .</w:t>
      </w:r>
    </w:p>
    <w:p w14:paraId="55A5B9E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| P1  | -----  | P2  | ----- | P3  |   .</w:t>
      </w:r>
    </w:p>
    <w:p w14:paraId="51D8B8B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\-----/        \-----/        \-----/  .</w:t>
      </w:r>
    </w:p>
    <w:p w14:paraId="023325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|     @@@@@@@@@@</w:t>
      </w:r>
    </w:p>
    <w:p w14:paraId="7F2D354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   |</w:t>
      </w:r>
    </w:p>
    <w:p w14:paraId="0462C6F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/-----\        /-----\</w:t>
      </w:r>
    </w:p>
    <w:p w14:paraId="5C786D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| P4  | ------ | P5  |</w:t>
      </w:r>
    </w:p>
    <w:p w14:paraId="13049AA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              \-----/        \-----/</w:t>
      </w:r>
    </w:p>
    <w:p w14:paraId="32ACCC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A305B0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C20BD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+------+       +------+        +------+</w:t>
      </w:r>
    </w:p>
    <w:p w14:paraId="2F06A34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| 1001 |       | 1604 |        | 1001 |</w:t>
      </w:r>
    </w:p>
    <w:p w14:paraId="2CB256D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+------+       +------+        +------+</w:t>
      </w:r>
    </w:p>
    <w:p w14:paraId="50B99E7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| 1605 |       | 1001 |        | IP   |</w:t>
      </w:r>
    </w:p>
    <w:p w14:paraId="7C001AF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+------+       +------+        +------+</w:t>
      </w:r>
    </w:p>
    <w:p w14:paraId="2B1714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| IP   |       | 1605 |        | Pay- |</w:t>
      </w:r>
    </w:p>
    <w:p w14:paraId="2F89AA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+------+       +------+        | Load |</w:t>
      </w:r>
    </w:p>
    <w:p w14:paraId="4F70F01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| Pay- |       | IP   |        +------+</w:t>
      </w:r>
    </w:p>
    <w:p w14:paraId="3AB88AB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| Load |       +------+</w:t>
      </w:r>
    </w:p>
    <w:p w14:paraId="54AD48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+----- +       | Pay- |</w:t>
      </w:r>
    </w:p>
    <w:p w14:paraId="16D533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| Load |</w:t>
      </w:r>
    </w:p>
    <w:p w14:paraId="0C22B49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                +------+</w:t>
      </w:r>
    </w:p>
    <w:p w14:paraId="2A75DB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67623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Figure 5: Extending network slice over NRP incapable device(s).</w:t>
      </w:r>
    </w:p>
    <w:p w14:paraId="7D3E76B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05D47E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5.2.4.  Combining Network Resource Partition Modes</w:t>
      </w:r>
    </w:p>
    <w:p w14:paraId="759C92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2A0D51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It is possible to employ a combination of the NRP modes that were</w:t>
      </w:r>
    </w:p>
    <w:p w14:paraId="3F1AA57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discussed in Section 4 to realize a network slice.  For example, data</w:t>
      </w:r>
    </w:p>
    <w:p w14:paraId="7C49F00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control plane NRP modes can be employed in parts of a network,</w:t>
      </w:r>
    </w:p>
    <w:p w14:paraId="3B8B73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while control plane NRP mode can be employed in the other parts of</w:t>
      </w:r>
    </w:p>
    <w:p w14:paraId="6FEDE3E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network.  The path selection, in such case, can take into account</w:t>
      </w:r>
    </w:p>
    <w:p w14:paraId="144D5F8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NRP available network resources.  The SAS carried within packets</w:t>
      </w:r>
    </w:p>
    <w:p w14:paraId="7756778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allow transit nodes to enforce the corresponding NRP-PHB on the parts</w:t>
      </w:r>
    </w:p>
    <w:p w14:paraId="4B33C2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of the network that apply the data plane NRP mode.  The SAS can be</w:t>
      </w:r>
    </w:p>
    <w:p w14:paraId="1BBEF6B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maintained while traffic traverses nodes that do not enforce data</w:t>
      </w:r>
    </w:p>
    <w:p w14:paraId="080B2B2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plane NRP mode, and so slice PHB enforcement can resume once traffic</w:t>
      </w:r>
    </w:p>
    <w:p w14:paraId="2F83A09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81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r w:rsidRPr="00D260B7">
        <w:rPr>
          <w:rFonts w:ascii="Courier New" w:hAnsi="Courier New" w:cs="Courier New"/>
          <w:lang w:val="en-US"/>
          <w:rPrChange w:id="582" w:author="Tarek Saad" w:date="2021-11-22T12:15:00Z">
            <w:rPr>
              <w:rFonts w:ascii="Courier New" w:hAnsi="Courier New" w:cs="Courier New"/>
            </w:rPr>
          </w:rPrChange>
        </w:rPr>
        <w:t>traverses capable nodes.</w:t>
      </w:r>
    </w:p>
    <w:p w14:paraId="67B442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83" w:author="Tarek Saad" w:date="2021-11-22T12:15:00Z">
            <w:rPr>
              <w:rFonts w:ascii="Courier New" w:hAnsi="Courier New" w:cs="Courier New"/>
            </w:rPr>
          </w:rPrChange>
        </w:rPr>
      </w:pPr>
    </w:p>
    <w:p w14:paraId="0956E95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84" w:author="Tarek Saad" w:date="2021-11-22T12:15:00Z">
            <w:rPr>
              <w:rFonts w:ascii="Courier New" w:hAnsi="Courier New" w:cs="Courier New"/>
            </w:rPr>
          </w:rPrChange>
        </w:rPr>
      </w:pPr>
    </w:p>
    <w:p w14:paraId="664217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85" w:author="Tarek Saad" w:date="2021-11-22T12:15:00Z">
            <w:rPr>
              <w:rFonts w:ascii="Courier New" w:hAnsi="Courier New" w:cs="Courier New"/>
            </w:rPr>
          </w:rPrChange>
        </w:rPr>
      </w:pPr>
    </w:p>
    <w:p w14:paraId="109EB13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86" w:author="Tarek Saad" w:date="2021-11-22T12:15:00Z">
            <w:rPr>
              <w:rFonts w:ascii="Courier New" w:hAnsi="Courier New" w:cs="Courier New"/>
            </w:rPr>
          </w:rPrChange>
        </w:rPr>
      </w:pPr>
    </w:p>
    <w:p w14:paraId="3300FA7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587" w:author="Tarek Saad" w:date="2021-11-22T12:15:00Z">
            <w:rPr>
              <w:rFonts w:ascii="Courier New" w:hAnsi="Courier New" w:cs="Courier New"/>
            </w:rPr>
          </w:rPrChange>
        </w:rPr>
        <w:t xml:space="preserve">Saad, et al.               </w:t>
      </w:r>
      <w:r w:rsidRPr="00D260B7">
        <w:rPr>
          <w:rFonts w:ascii="Courier New" w:hAnsi="Courier New" w:cs="Courier New"/>
          <w:lang w:val="en-US"/>
        </w:rPr>
        <w:t>Expires 20 May 2022                 [Page 23]</w:t>
      </w:r>
    </w:p>
    <w:p w14:paraId="4796B57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7BBCCC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150DB3F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9BE539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59A87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5.3.  Mapping Traffic on Slice-Flow Aggregates</w:t>
      </w:r>
    </w:p>
    <w:p w14:paraId="343BCF7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5930E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usual techniques to steer traffic onto paths can be applicable</w:t>
      </w:r>
    </w:p>
    <w:p w14:paraId="25B170B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steering traffic over paths established for a specific Slice-</w:t>
      </w:r>
    </w:p>
    <w:p w14:paraId="233F1B9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Flow Aggregate.</w:t>
      </w:r>
    </w:p>
    <w:p w14:paraId="47123F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212755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588"/>
      <w:commentRangeStart w:id="589"/>
      <w:r w:rsidRPr="00D260B7">
        <w:rPr>
          <w:rFonts w:ascii="Courier New" w:hAnsi="Courier New" w:cs="Courier New"/>
          <w:lang w:val="en-US"/>
        </w:rPr>
        <w:t xml:space="preserve">   For example, one or more (layer-2 or layer-3) VPN services can be</w:t>
      </w:r>
    </w:p>
    <w:p w14:paraId="392B54D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directly mapped to paths established for a Slice-Flow Aggregate.  In</w:t>
      </w:r>
    </w:p>
    <w:p w14:paraId="4E622FE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case, the per Virtual Routing and Forwarding (VRF) instance</w:t>
      </w:r>
    </w:p>
    <w:p w14:paraId="27D426B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that arrives on the Provider Edge (PE) router over external</w:t>
      </w:r>
    </w:p>
    <w:p w14:paraId="10DE92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interfaces can be directly mapped to a specific Slice-Flow Aggregate</w:t>
      </w:r>
    </w:p>
    <w:p w14:paraId="45B2852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path.  External interfaces can be further partitioned (e.g., using</w:t>
      </w:r>
    </w:p>
    <w:p w14:paraId="6CAB42B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VLANs) to allow mapping one or more VLANs to specific Slice-Flow</w:t>
      </w:r>
    </w:p>
    <w:p w14:paraId="012A877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 paths.</w:t>
      </w:r>
      <w:commentRangeEnd w:id="588"/>
      <w:r w:rsidR="000C6B91" w:rsidRPr="00D260B7">
        <w:rPr>
          <w:rStyle w:val="CommentReference"/>
          <w:rFonts w:asciiTheme="minorHAnsi" w:hAnsiTheme="minorHAnsi"/>
          <w:lang w:val="en-US"/>
          <w:rPrChange w:id="590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588"/>
      </w:r>
      <w:commentRangeEnd w:id="589"/>
      <w:r w:rsidR="00551A45">
        <w:rPr>
          <w:rStyle w:val="CommentReference"/>
          <w:rFonts w:asciiTheme="minorHAnsi" w:hAnsiTheme="minorHAnsi"/>
        </w:rPr>
        <w:commentReference w:id="589"/>
      </w:r>
    </w:p>
    <w:p w14:paraId="579BFA8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5E626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Another option is steer traffic to specific destinations directly</w:t>
      </w:r>
    </w:p>
    <w:p w14:paraId="3972B4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over multiple slice policies.  This allows traffic arriving on any</w:t>
      </w:r>
    </w:p>
    <w:p w14:paraId="008128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external interface and targeted to such destinations to be directly</w:t>
      </w:r>
    </w:p>
    <w:p w14:paraId="75FD3F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steered over the slice paths.</w:t>
      </w:r>
    </w:p>
    <w:p w14:paraId="0F8D223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4671B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third option that can also be used is to utilize a data plane</w:t>
      </w:r>
    </w:p>
    <w:p w14:paraId="72A671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firewall filter or classifier to enable matching of several fields in</w:t>
      </w:r>
    </w:p>
    <w:p w14:paraId="7658E8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incoming packets to decide whether the packet belongs to a</w:t>
      </w:r>
    </w:p>
    <w:p w14:paraId="4BDEB1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specific Slice-Flow Aggregate.  This option allows for applying a</w:t>
      </w:r>
    </w:p>
    <w:p w14:paraId="393B50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rich set of rules to identify specific packets to be mapped to a</w:t>
      </w:r>
    </w:p>
    <w:p w14:paraId="33941B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Aggregate.  However, it requires data plane network</w:t>
      </w:r>
    </w:p>
    <w:p w14:paraId="53FB5E7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resources to be able to perform the additional checks in hardware.</w:t>
      </w:r>
    </w:p>
    <w:p w14:paraId="6D63D0A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9484CD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6.  Path Selection and Instantiation</w:t>
      </w:r>
    </w:p>
    <w:p w14:paraId="55B8BA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AD8D8D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6.1.  Applicability of Path Selection to Slice-Flow Aggregates</w:t>
      </w:r>
    </w:p>
    <w:p w14:paraId="5C04478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B38536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path selection in the network can be network state dependent, or</w:t>
      </w:r>
    </w:p>
    <w:p w14:paraId="2AE4054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state independent as described in Section 5.1 of</w:t>
      </w:r>
    </w:p>
    <w:p w14:paraId="08AA9E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[I-D.ietf-teas-rfc3272bis].  The latter is the choice commonly used</w:t>
      </w:r>
    </w:p>
    <w:p w14:paraId="1488BED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by IGPs when selecting a best path to a destination prefix, while the</w:t>
      </w:r>
    </w:p>
    <w:p w14:paraId="5D0D9B5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former is used by ingress TE routers, or Path Computation Engines</w:t>
      </w:r>
    </w:p>
    <w:p w14:paraId="6E0D27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(PCEs) when optimizing the placement of a flow based on the current</w:t>
      </w:r>
    </w:p>
    <w:p w14:paraId="09B723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resource utilization.</w:t>
      </w:r>
    </w:p>
    <w:p w14:paraId="51E1C24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CE6EA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path selection is network state dependent, the path computation</w:t>
      </w:r>
    </w:p>
    <w:p w14:paraId="21BA0A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can leverage Traffic Engineering mechanisms (e.g., as defined in</w:t>
      </w:r>
    </w:p>
    <w:p w14:paraId="792E5E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[RFC2702]) to compute feasible paths taking into account the incoming</w:t>
      </w:r>
    </w:p>
    <w:p w14:paraId="02E92D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demand rate and current state of network.  This allows</w:t>
      </w:r>
    </w:p>
    <w:p w14:paraId="4691BF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avoiding overly utilized links, and reduces the chance of congestion</w:t>
      </w:r>
    </w:p>
    <w:p w14:paraId="6074CB6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on traversed links.</w:t>
      </w:r>
    </w:p>
    <w:p w14:paraId="7BAC7C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335B4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E6622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F585FA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C5A88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83444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Saad, et al.               Expires 20 May 2022                 [Page 24]</w:t>
      </w:r>
    </w:p>
    <w:p w14:paraId="1821FDE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6B17814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FC8721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7CEA83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E180C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To enable TE path placement, the link state is advertised with</w:t>
      </w:r>
    </w:p>
    <w:p w14:paraId="5B986ED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current reservations, thereby reflecting the available bandwidth on</w:t>
      </w:r>
    </w:p>
    <w:p w14:paraId="01E133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each link.  Such link reservations may be maintained centrally on a</w:t>
      </w:r>
    </w:p>
    <w:p w14:paraId="377DD5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wide network resource manager, or distributed on devices (as</w:t>
      </w:r>
    </w:p>
    <w:p w14:paraId="71775C7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usually done with RSVP).  TE extensions exist today to allow IGPs</w:t>
      </w:r>
    </w:p>
    <w:p w14:paraId="0B233F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(e.g., [RFC3630] and [RFC5305]), and BGP-LS [RFC7752] to advertise</w:t>
      </w:r>
    </w:p>
    <w:p w14:paraId="625893A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such link state reservations.</w:t>
      </w:r>
    </w:p>
    <w:p w14:paraId="7B257A1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7C960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When the network resource reservations are maintained for NRPs, the</w:t>
      </w:r>
    </w:p>
    <w:p w14:paraId="338BE0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link state can carry per NRP state (e.g., reservable bandwidth).</w:t>
      </w:r>
    </w:p>
    <w:p w14:paraId="182589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allows path computation to take into account the specific</w:t>
      </w:r>
    </w:p>
    <w:p w14:paraId="732745C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resources available for an NRP.  In this case, we refer to</w:t>
      </w:r>
    </w:p>
    <w:p w14:paraId="44AD5A6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process of path placement and path provisioning as Slice-Flow</w:t>
      </w:r>
    </w:p>
    <w:p w14:paraId="497223B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 aware TE.</w:t>
      </w:r>
    </w:p>
    <w:p w14:paraId="3AD11ED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97EAA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6.2.  Applicability of Path Control Technologies to Slice-Flow</w:t>
      </w:r>
    </w:p>
    <w:p w14:paraId="7611E16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Aggregates</w:t>
      </w:r>
    </w:p>
    <w:p w14:paraId="270048D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0F72AA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NRP modes described in this document are agnostic to the</w:t>
      </w:r>
    </w:p>
    <w:p w14:paraId="352C64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technology used to setup paths that carry Slice-Flow Aggregate</w:t>
      </w:r>
    </w:p>
    <w:p w14:paraId="032A543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traffic.  One or more paths connecting the endpoints of the mapped</w:t>
      </w:r>
    </w:p>
    <w:p w14:paraId="09EC83F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IETF network slices may be selected to steer the corresponding</w:t>
      </w:r>
    </w:p>
    <w:p w14:paraId="518F5B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streams over the resources allocated for the NRP that</w:t>
      </w:r>
    </w:p>
    <w:p w14:paraId="03C918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supports a Slice-Flow Aggregate.</w:t>
      </w:r>
    </w:p>
    <w:p w14:paraId="54AF4D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442EB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feasible paths can be computed using the NRP topology and network</w:t>
      </w:r>
    </w:p>
    <w:p w14:paraId="7645836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state subject the optimization metrics and constraints.</w:t>
      </w:r>
    </w:p>
    <w:p w14:paraId="63CDEC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DE8FB1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6.2.1.  RSVP-TE Based Slice-Flow Aggregate Paths</w:t>
      </w:r>
    </w:p>
    <w:p w14:paraId="1DF49AC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BE2E22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RSVP-TE [RFC3209] can be used to signal LSPs over the computed</w:t>
      </w:r>
    </w:p>
    <w:p w14:paraId="5A0B5A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feasible paths in order to carry the Slice-Flow Aggregate traffic.</w:t>
      </w:r>
    </w:p>
    <w:p w14:paraId="009F644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specific extensions to the RSVP-TE protocol required to enable</w:t>
      </w:r>
    </w:p>
    <w:p w14:paraId="7DD75A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signaling of Slice-Flow Aggregate aware RSVP LSPs are outside the</w:t>
      </w:r>
    </w:p>
    <w:p w14:paraId="49B2F9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scope of this document.</w:t>
      </w:r>
    </w:p>
    <w:p w14:paraId="721AAD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47131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6.2.2.  SR Based Slice-Flow Aggregate Paths</w:t>
      </w:r>
    </w:p>
    <w:p w14:paraId="058F17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D8287A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Segment Routing (SR) [RFC8402] can be used to setup and steer traffic</w:t>
      </w:r>
    </w:p>
    <w:p w14:paraId="739B61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over the computed Slice-Flow Aggregate feasible paths.</w:t>
      </w:r>
    </w:p>
    <w:p w14:paraId="2AEAA0D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629D84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SR architecture defines a number of building blocks that can be</w:t>
      </w:r>
    </w:p>
    <w:p w14:paraId="0E5B437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leveraged to support the realization of NRPs that support Slice-Flow</w:t>
      </w:r>
    </w:p>
    <w:p w14:paraId="5E38B3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Aggregates in an SR network.</w:t>
      </w:r>
    </w:p>
    <w:p w14:paraId="403DC77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D1A1A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Such building blocks include:</w:t>
      </w:r>
    </w:p>
    <w:p w14:paraId="0D751E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119DF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*  SR Policy with or without Flexible Algorithm.</w:t>
      </w:r>
    </w:p>
    <w:p w14:paraId="38AA858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0D224C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8DA974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4E956B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91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92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25]</w:t>
      </w:r>
    </w:p>
    <w:p w14:paraId="56B1192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93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94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631F3E8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40AFAB1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E43ABE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527BF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*  Steering of services (e.g.  VPN) traffic over SR paths</w:t>
      </w:r>
    </w:p>
    <w:p w14:paraId="10DB02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D0212D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*  SR Operation, Administration and Management (OAM) and Performance</w:t>
      </w:r>
    </w:p>
    <w:p w14:paraId="1399AF3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Management (PM)</w:t>
      </w:r>
    </w:p>
    <w:p w14:paraId="09E3235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9CFF5C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SR allows a headend node to steer packets onto specific SR paths</w:t>
      </w:r>
    </w:p>
    <w:p w14:paraId="6A14DB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using a Segment Routing Policy (SR Policy).  The SR policy supports</w:t>
      </w:r>
    </w:p>
    <w:p w14:paraId="3D3333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various optimization objectives and constraints and can be used to</w:t>
      </w:r>
    </w:p>
    <w:p w14:paraId="703C36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steer Slice-Flow Aggregate traffic in the SR network.</w:t>
      </w:r>
    </w:p>
    <w:p w14:paraId="5116CA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2663F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SR policy can be instantiated with or without the IGP Flexible</w:t>
      </w:r>
    </w:p>
    <w:p w14:paraId="57A479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Algorithm (Flex-Algorithm) feature.  It may be possible to dedicate a</w:t>
      </w:r>
    </w:p>
    <w:p w14:paraId="5BD243F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single SR Flex-Algorithm to compute and instantiate SR paths for one</w:t>
      </w:r>
    </w:p>
    <w:p w14:paraId="2C85B1D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 traffic.  In this case, the SR Flex-Algorithm</w:t>
      </w:r>
    </w:p>
    <w:p w14:paraId="200398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computed paths and Flex-Algorithm SR SIDs are not shared by other</w:t>
      </w:r>
    </w:p>
    <w:p w14:paraId="44F9D24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Slice-Flow Aggregates traffic.  However, to allow for better scale,</w:t>
      </w:r>
    </w:p>
    <w:p w14:paraId="3F05A0A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it may be desirable for multiple Slice-Flow Aggregates traffic to</w:t>
      </w:r>
    </w:p>
    <w:p w14:paraId="55EFECF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share the same SR Flex-Algorithm computed paths and SIDs.  Further</w:t>
      </w:r>
    </w:p>
    <w:p w14:paraId="7063C86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details on how the NRP modes presented in this document can be</w:t>
      </w:r>
    </w:p>
    <w:p w14:paraId="3F0CFC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realized in an SR network are discussed in</w:t>
      </w:r>
    </w:p>
    <w:p w14:paraId="7051D49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[I-D.bestbar-spring-scalable-ns], and [I-D.bestbar-lsr-spring-sa].</w:t>
      </w:r>
    </w:p>
    <w:p w14:paraId="0E549F0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F65E68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7.  Network Resource Partition Protocol Extensions</w:t>
      </w:r>
    </w:p>
    <w:p w14:paraId="63497CB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5436B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Routing protocols may need to be extended to carry additional per NRP</w:t>
      </w:r>
    </w:p>
    <w:p w14:paraId="5683BF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link state.  For example, [RFC5305], [RFC3630], and [RFC7752] are</w:t>
      </w:r>
    </w:p>
    <w:p w14:paraId="176882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ISIS, OSPF, and BGP protocol extensions to exchange network link</w:t>
      </w:r>
    </w:p>
    <w:p w14:paraId="1F6F006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state information to allow ingress TE routers and PCE(s) to do proper</w:t>
      </w:r>
    </w:p>
    <w:p w14:paraId="006EB0D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path placement in the network.  The extensions required to support</w:t>
      </w:r>
    </w:p>
    <w:p w14:paraId="318381B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slicing may be defined in other documents, and are outside</w:t>
      </w:r>
    </w:p>
    <w:p w14:paraId="1D13761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scope of this document.</w:t>
      </w:r>
    </w:p>
    <w:p w14:paraId="0EA608F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2B2BB3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instantiation of an NRP Policy may need to be automated.</w:t>
      </w:r>
    </w:p>
    <w:p w14:paraId="6DC425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Multiple options are possible to facilitate automation of</w:t>
      </w:r>
    </w:p>
    <w:p w14:paraId="18E42CA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distribution of an NRP Policy to capable devices.</w:t>
      </w:r>
    </w:p>
    <w:p w14:paraId="0491C37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705241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example, a YANG data model for the NRP Policy may be supported on</w:t>
      </w:r>
    </w:p>
    <w:p w14:paraId="4B4681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network devices and controllers.  A suitable transport (e.g., NETCONF</w:t>
      </w:r>
    </w:p>
    <w:p w14:paraId="6AE1766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[RFC6241], RESTCONF [RFC8040], or gRPC) may be used to enable</w:t>
      </w:r>
    </w:p>
    <w:p w14:paraId="6688A59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configuration and retrieval of state information for slice policies</w:t>
      </w:r>
    </w:p>
    <w:p w14:paraId="234546A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on network devices.  The NRP Policy YANG data model is outside the</w:t>
      </w:r>
    </w:p>
    <w:p w14:paraId="33B55D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scope of this document, and is defined in</w:t>
      </w:r>
    </w:p>
    <w:p w14:paraId="4FC62FA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[I-D.bestbar-teas-yang-slice-policy].</w:t>
      </w:r>
    </w:p>
    <w:p w14:paraId="011EA1E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F3640B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8.  IANA Considerations</w:t>
      </w:r>
    </w:p>
    <w:p w14:paraId="2F5E450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E8A6B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This document has no IANA actions.</w:t>
      </w:r>
    </w:p>
    <w:p w14:paraId="2F577D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A68BD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F37AE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63E9A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AA7056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95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96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26]</w:t>
      </w:r>
    </w:p>
    <w:p w14:paraId="6486657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9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598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12EEFFB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5D4CA8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F6A559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D63474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9.  Security Considerations</w:t>
      </w:r>
    </w:p>
    <w:p w14:paraId="54B1F6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A564DB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main goal of network slicing is to allow for varying treatment of</w:t>
      </w:r>
    </w:p>
    <w:p w14:paraId="6BF17D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traffic from multiple different network slices that are utilizing a</w:t>
      </w:r>
    </w:p>
    <w:p w14:paraId="2A6719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common network infrastructure and to allow for different levels of</w:t>
      </w:r>
    </w:p>
    <w:p w14:paraId="50441A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services to be provided for traffic traversing a given network</w:t>
      </w:r>
    </w:p>
    <w:p w14:paraId="5FA6C5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resource.</w:t>
      </w:r>
    </w:p>
    <w:p w14:paraId="1BE617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51C80A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 variety of techniques may be used to achieve this, but the end</w:t>
      </w:r>
    </w:p>
    <w:p w14:paraId="1180E71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result will be that some packets may be mapped to specific resources</w:t>
      </w:r>
    </w:p>
    <w:p w14:paraId="192DC4A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and may receive different (e.g., better) service treatment than</w:t>
      </w:r>
    </w:p>
    <w:p w14:paraId="0BDD30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others.  The mapping of network traffic to a specific NRP is</w:t>
      </w:r>
    </w:p>
    <w:p w14:paraId="3F9D5A4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indicated primarily by the SAS, and hence an adversary may be able to</w:t>
      </w:r>
    </w:p>
    <w:p w14:paraId="129E598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utilize resources allocated to a specific NRP by injecting packets</w:t>
      </w:r>
    </w:p>
    <w:p w14:paraId="5FDE29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carrying the same SAS field in their packets.</w:t>
      </w:r>
    </w:p>
    <w:p w14:paraId="68E42A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4395FF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Such theft-of-service may become a denial-of-service attack when the</w:t>
      </w:r>
    </w:p>
    <w:p w14:paraId="7823531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modified or injected traffic depletes the resources available to</w:t>
      </w:r>
    </w:p>
    <w:p w14:paraId="7E3729F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forward legitimate traffic belonging to a specific NRP.</w:t>
      </w:r>
    </w:p>
    <w:p w14:paraId="2552B55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10389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defense against this type of theft and denial-of-service attacks</w:t>
      </w:r>
    </w:p>
    <w:p w14:paraId="2FC929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consists of a combination of traffic conditioning at NRP domain</w:t>
      </w:r>
    </w:p>
    <w:p w14:paraId="533B937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boundaries with security and integrity of the network infrastructure</w:t>
      </w:r>
    </w:p>
    <w:p w14:paraId="2F94B96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within an NRP domain.</w:t>
      </w:r>
    </w:p>
    <w:p w14:paraId="7798C2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A5E804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10.  Acknowledgement</w:t>
      </w:r>
    </w:p>
    <w:p w14:paraId="566B2F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8FBE5F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authors would like to thank Krzysztof Szarkowicz, Swamy SRK,</w:t>
      </w:r>
    </w:p>
    <w:p w14:paraId="22B150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Navaneetha Krishnan, Prabhu Raj Villadathu Karunakaran, and Jie Dong</w:t>
      </w:r>
    </w:p>
    <w:p w14:paraId="076650F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for their review of this document and for providing valuable feedback</w:t>
      </w:r>
    </w:p>
    <w:p w14:paraId="7B3BF90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on it.  The authors would also like to thank Adrian Farrel for</w:t>
      </w:r>
    </w:p>
    <w:p w14:paraId="46CC71D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detailed discussions that resulted in Section 3.</w:t>
      </w:r>
    </w:p>
    <w:p w14:paraId="2C37C3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25519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11.  Contributors</w:t>
      </w:r>
    </w:p>
    <w:p w14:paraId="45BAE04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D3AAF0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The following individuals contributed to this document:</w:t>
      </w:r>
    </w:p>
    <w:p w14:paraId="3F5971F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575E3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Colby Barth</w:t>
      </w:r>
    </w:p>
    <w:p w14:paraId="769541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Juniper Networks</w:t>
      </w:r>
    </w:p>
    <w:p w14:paraId="5704267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Email: cbarth@juniper.net</w:t>
      </w:r>
    </w:p>
    <w:p w14:paraId="55438C4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B684C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Srihari R.  Sangli</w:t>
      </w:r>
    </w:p>
    <w:p w14:paraId="0B599D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Juniper Networks</w:t>
      </w:r>
    </w:p>
    <w:p w14:paraId="07F8D14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599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   </w:t>
      </w:r>
      <w:r w:rsidRPr="00D260B7">
        <w:rPr>
          <w:rFonts w:ascii="Courier New" w:hAnsi="Courier New" w:cs="Courier New"/>
          <w:lang w:val="en-US"/>
          <w:rPrChange w:id="600" w:author="Tarek Saad" w:date="2021-11-22T12:15:00Z">
            <w:rPr>
              <w:rFonts w:ascii="Courier New" w:hAnsi="Courier New" w:cs="Courier New"/>
            </w:rPr>
          </w:rPrChange>
        </w:rPr>
        <w:t>Email: ssangli@juniper.net</w:t>
      </w:r>
    </w:p>
    <w:p w14:paraId="6F80C47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01" w:author="Tarek Saad" w:date="2021-11-22T12:15:00Z">
            <w:rPr>
              <w:rFonts w:ascii="Courier New" w:hAnsi="Courier New" w:cs="Courier New"/>
            </w:rPr>
          </w:rPrChange>
        </w:rPr>
      </w:pPr>
    </w:p>
    <w:p w14:paraId="39FCF95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02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03" w:author="Tarek Saad" w:date="2021-11-22T12:15:00Z">
            <w:rPr>
              <w:rFonts w:ascii="Courier New" w:hAnsi="Courier New" w:cs="Courier New"/>
            </w:rPr>
          </w:rPrChange>
        </w:rPr>
        <w:t xml:space="preserve">      Chandra Ramachandran</w:t>
      </w:r>
    </w:p>
    <w:p w14:paraId="38F76E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604" w:author="Tarek Saad" w:date="2021-11-22T12:15:00Z">
            <w:rPr>
              <w:rFonts w:ascii="Courier New" w:hAnsi="Courier New" w:cs="Courier New"/>
            </w:rPr>
          </w:rPrChange>
        </w:rPr>
        <w:t xml:space="preserve">      </w:t>
      </w:r>
      <w:r w:rsidRPr="00D260B7">
        <w:rPr>
          <w:rFonts w:ascii="Courier New" w:hAnsi="Courier New" w:cs="Courier New"/>
          <w:lang w:val="en-US"/>
        </w:rPr>
        <w:t>Juniper Networks</w:t>
      </w:r>
    </w:p>
    <w:p w14:paraId="0759FF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Email: csekar@juniper.net</w:t>
      </w:r>
    </w:p>
    <w:p w14:paraId="2299928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896F6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27B3B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CA5B3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05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06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27]</w:t>
      </w:r>
    </w:p>
    <w:p w14:paraId="5BDD68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0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08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5802693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6F8AF5D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106F0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242A16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12.  References</w:t>
      </w:r>
    </w:p>
    <w:p w14:paraId="1135AB8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3032B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12.1.  Normative References</w:t>
      </w:r>
    </w:p>
    <w:p w14:paraId="3BAC4B3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BCE9DD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609"/>
      <w:commentRangeStart w:id="610"/>
      <w:r w:rsidRPr="00D260B7">
        <w:rPr>
          <w:rFonts w:ascii="Courier New" w:hAnsi="Courier New" w:cs="Courier New"/>
          <w:lang w:val="en-US"/>
        </w:rPr>
        <w:t xml:space="preserve">   [I-D.bestbar-lsr-slice-aware-te]</w:t>
      </w:r>
    </w:p>
    <w:p w14:paraId="208A8D5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Britto, W., Shetty, R., Barth, C., Wen, B., Peng, S., and</w:t>
      </w:r>
    </w:p>
    <w:p w14:paraId="7E5DE2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R. Chen, "IGP Extensions for Support of Slice Aggregate</w:t>
      </w:r>
    </w:p>
    <w:p w14:paraId="72B7FDE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Aware Traffic Engineering", Work in Progress, Internet-</w:t>
      </w:r>
    </w:p>
    <w:p w14:paraId="179537F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Draft, draft-bestbar-lsr-slice-aware-te-00, 22 February</w:t>
      </w:r>
    </w:p>
    <w:p w14:paraId="529050C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2021, &lt;https://www.ietf.org/archive/id/draft-bestbar-lsr-</w:t>
      </w:r>
    </w:p>
    <w:p w14:paraId="057895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slice-aware-te-00.txt&gt;.</w:t>
      </w:r>
    </w:p>
    <w:p w14:paraId="7DFADF9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C61D7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[I-D.bestbar-lsr-spring-sa]</w:t>
      </w:r>
    </w:p>
    <w:p w14:paraId="7083734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Saad, T., Beeram, V. P., Chen, R., Peng, S., Wen, B., and</w:t>
      </w:r>
    </w:p>
    <w:p w14:paraId="7DEA19B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D. Ceccarelli, "IGP Extensions for SR Slice Aggregate</w:t>
      </w:r>
    </w:p>
    <w:p w14:paraId="18E8B6C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SIDs", Work in Progress, Internet-Draft, draft-bestbar-</w:t>
      </w:r>
    </w:p>
    <w:p w14:paraId="32B8C6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lsr-spring-sa-01, 16 September 2021,</w:t>
      </w:r>
    </w:p>
    <w:p w14:paraId="75A5523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&lt;https://www.ietf.org/archive/id/draft-bestbar-lsr-spring-</w:t>
      </w:r>
    </w:p>
    <w:p w14:paraId="625080D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sa-01.txt&gt;.</w:t>
      </w:r>
    </w:p>
    <w:p w14:paraId="456AB49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99F80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[I-D.bestbar-spring-scalable-ns]</w:t>
      </w:r>
    </w:p>
    <w:p w14:paraId="6715ECD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Saad, T., Beeram, V. P., Chen, R., Peng, S., Wen, B., and</w:t>
      </w:r>
    </w:p>
    <w:p w14:paraId="4F2CAE5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D. Ceccarelli, "Scalable Network Slicing over SR</w:t>
      </w:r>
    </w:p>
    <w:p w14:paraId="0029AB4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Networks", Work in Progress, Internet-Draft, draft-</w:t>
      </w:r>
    </w:p>
    <w:p w14:paraId="599BC0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bestbar-spring-scalable-ns-02, 16 September 2021,</w:t>
      </w:r>
    </w:p>
    <w:p w14:paraId="4731A09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&lt;https://www.ietf.org/archive/id/draft-bestbar-spring-</w:t>
      </w:r>
    </w:p>
    <w:p w14:paraId="55EB83C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scalable-ns-02.txt&gt;.</w:t>
      </w:r>
    </w:p>
    <w:p w14:paraId="472BFE0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DBC3E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[I-D.bestbar-teas-yang-slice-policy]</w:t>
      </w:r>
    </w:p>
    <w:p w14:paraId="39B5F7E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Saad, T., Beeram, V. P., Wen, B., Ceccarelli, D., Peng,</w:t>
      </w:r>
    </w:p>
    <w:p w14:paraId="14F375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S., Chen, R., Contreras, L. M., and X. Liu, "YANG Data</w:t>
      </w:r>
    </w:p>
    <w:p w14:paraId="5ADDD5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Model for Slice Policy", Work in Progress, Internet-Draft,</w:t>
      </w:r>
    </w:p>
    <w:p w14:paraId="0B584E0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draft-bestbar-teas-yang-slice-policy-02, 25 October 2021,</w:t>
      </w:r>
    </w:p>
    <w:p w14:paraId="55B687F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&lt;https://www.ietf.org/archive/id/draft-bestbar-teas-yang-</w:t>
      </w:r>
    </w:p>
    <w:p w14:paraId="568BAAC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slice-policy-02.txt&gt;.</w:t>
      </w:r>
    </w:p>
    <w:p w14:paraId="4723AB8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E77161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[I-D.decraene-mpls-slid-encoded-entropy-label-id]</w:t>
      </w:r>
    </w:p>
    <w:p w14:paraId="7997E40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Decraene, B., Filsfils, C., Henderickx, W., Saad, T.,</w:t>
      </w:r>
    </w:p>
    <w:p w14:paraId="531388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Beeram, V. P., and L. Jalil, "Using Entropy Label for</w:t>
      </w:r>
    </w:p>
    <w:p w14:paraId="2F61E9B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Network Slice Identification in MPLS networks.", Work in</w:t>
      </w:r>
    </w:p>
    <w:p w14:paraId="5A50CEB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Progress, Internet-Draft, draft-decraene-mpls-slid-</w:t>
      </w:r>
    </w:p>
    <w:p w14:paraId="691791F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encoded-entropy-label-id-02, 6 August 2021,</w:t>
      </w:r>
    </w:p>
    <w:p w14:paraId="48473C6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&lt;https://www.ietf.org/archive/id/draft-decraene-mpls-slid-</w:t>
      </w:r>
    </w:p>
    <w:p w14:paraId="6FE5BB9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encoded-entropy-label-id-02.txt&gt;.</w:t>
      </w:r>
    </w:p>
    <w:p w14:paraId="5B5AB78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2403D1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[I-D.filsfils-spring-srv6-stateless-slice-id]</w:t>
      </w:r>
    </w:p>
    <w:p w14:paraId="357577C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Filsfils, C., Clad, F., Camarillo, P., Raza, K., Voyer,</w:t>
      </w:r>
    </w:p>
    <w:p w14:paraId="7680B2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D., and R. Rokui, "Stateless and Scalable Network Slice</w:t>
      </w:r>
    </w:p>
    <w:p w14:paraId="424DEF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2F5C1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90660E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4C11A6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11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12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28]</w:t>
      </w:r>
    </w:p>
    <w:p w14:paraId="6F1F6F2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13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14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23F84E2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07DA714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2378A9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7CD14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Identification for SRv6", Work in Progress, Internet-</w:t>
      </w:r>
    </w:p>
    <w:p w14:paraId="61959B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Draft, draft-filsfils-spring-srv6-stateless-slice-id-04,</w:t>
      </w:r>
    </w:p>
    <w:p w14:paraId="4381FBE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30 July 2021, &lt;https://www.ietf.org/archive/id/draft-</w:t>
      </w:r>
    </w:p>
    <w:p w14:paraId="6CA9FF1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filsfils-spring-srv6-stateless-slice-id-04.txt&gt;.</w:t>
      </w:r>
    </w:p>
    <w:p w14:paraId="50AC39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A2D62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[I-D.ietf-lsr-flex-algo]</w:t>
      </w:r>
    </w:p>
    <w:p w14:paraId="3A234C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Psenak, P., Hegde, S., Filsfils, C., Talaulikar, K., and</w:t>
      </w:r>
    </w:p>
    <w:p w14:paraId="7733CB0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A. Gulko, "IGP Flexible Algorithm", Work in Progress,</w:t>
      </w:r>
    </w:p>
    <w:p w14:paraId="190041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Internet-Draft, draft-ietf-lsr-flex-algo-18, 25 October</w:t>
      </w:r>
    </w:p>
    <w:p w14:paraId="39DDBED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2021, &lt;https://www.ietf.org/archive/id/draft-ietf-lsr-</w:t>
      </w:r>
    </w:p>
    <w:p w14:paraId="0AEE204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flex-algo-18.txt&gt;.</w:t>
      </w:r>
    </w:p>
    <w:p w14:paraId="6C5A3C0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CBCF33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[I-D.kompella-mpls-mspl4fa]</w:t>
      </w:r>
    </w:p>
    <w:p w14:paraId="57CC55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Kompella, K., Beeram, V. P., Saad, T., and I. Meilik,</w:t>
      </w:r>
    </w:p>
    <w:p w14:paraId="54ECC6B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"Multi-purpose Special Purpose Label for Forwarding</w:t>
      </w:r>
    </w:p>
    <w:p w14:paraId="1A91124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Actions", Work in Progress, Internet-Draft, draft-</w:t>
      </w:r>
    </w:p>
    <w:p w14:paraId="4A76406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kompella-mpls-mspl4fa-01, 12 July 2021,</w:t>
      </w:r>
    </w:p>
    <w:p w14:paraId="35915B6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&lt;https://www.ietf.org/archive/id/draft-kompella-mpls-</w:t>
      </w:r>
    </w:p>
    <w:p w14:paraId="246C49C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mspl4fa-01.txt&gt;.</w:t>
      </w:r>
      <w:commentRangeEnd w:id="609"/>
      <w:r w:rsidR="000C6B91" w:rsidRPr="00D260B7">
        <w:rPr>
          <w:rStyle w:val="CommentReference"/>
          <w:rFonts w:asciiTheme="minorHAnsi" w:hAnsiTheme="minorHAnsi"/>
          <w:lang w:val="en-US"/>
          <w:rPrChange w:id="615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609"/>
      </w:r>
      <w:commentRangeEnd w:id="610"/>
      <w:r w:rsidR="00D260B7">
        <w:rPr>
          <w:rStyle w:val="CommentReference"/>
          <w:rFonts w:asciiTheme="minorHAnsi" w:hAnsiTheme="minorHAnsi"/>
        </w:rPr>
        <w:commentReference w:id="610"/>
      </w:r>
    </w:p>
    <w:p w14:paraId="6957E69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C36BDC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[RFC2119]  Bradner, S., "Key words for use in RFCs to Indicate</w:t>
      </w:r>
    </w:p>
    <w:p w14:paraId="0B1C0DC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4E488C7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504091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5808D2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58ABAD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[RFC3031]  Rosen, E., Viswanathan, A., and R. Callon, "Multiprotocol</w:t>
      </w:r>
    </w:p>
    <w:p w14:paraId="162F8E5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Label Switching Architecture", RFC 3031,</w:t>
      </w:r>
    </w:p>
    <w:p w14:paraId="3973B8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DOI 10.17487/RFC3031, January 2001,</w:t>
      </w:r>
    </w:p>
    <w:p w14:paraId="2768C9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&lt;https://www.rfc-editor.org/info/rfc3031&gt;.</w:t>
      </w:r>
    </w:p>
    <w:p w14:paraId="7A1579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4E60F7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616"/>
      <w:r w:rsidRPr="00D260B7">
        <w:rPr>
          <w:rFonts w:ascii="Courier New" w:hAnsi="Courier New" w:cs="Courier New"/>
          <w:lang w:val="en-US"/>
        </w:rPr>
        <w:t xml:space="preserve">   [RFC3209]  Awduche, D., Berger, L., Gan, D., Li, T., Srinivasan, V.,</w:t>
      </w:r>
    </w:p>
    <w:p w14:paraId="28ECF77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and G. Swallow, "RSVP-TE: Extensions to RSVP for LSP</w:t>
      </w:r>
    </w:p>
    <w:p w14:paraId="25DE6D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Tunnels", RFC 3209, DOI 10.17487/RFC3209, December 2001,</w:t>
      </w:r>
    </w:p>
    <w:p w14:paraId="612A9F9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&lt;https://www.rfc-editor.org/info/rfc3209&gt;.</w:t>
      </w:r>
    </w:p>
    <w:p w14:paraId="3B3A37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36D58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[RFC3630]  Katz, D., Kompella, K., and D. Yeung, "Traffic Engineering</w:t>
      </w:r>
    </w:p>
    <w:p w14:paraId="54E10D3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(TE) Extensions to OSPF Version 2", RFC 3630,</w:t>
      </w:r>
    </w:p>
    <w:p w14:paraId="58C4B3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DOI 10.17487/RFC3630, September 2003,</w:t>
      </w:r>
    </w:p>
    <w:p w14:paraId="0D364BE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&lt;https://www.rfc-editor.org/info/rfc3630&gt;.</w:t>
      </w:r>
    </w:p>
    <w:p w14:paraId="7709E1F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12E71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[RFC4915]  Psenak, P., Mirtorabi, S., Roy, A., Nguyen, L., and P.</w:t>
      </w:r>
    </w:p>
    <w:p w14:paraId="7DC28BD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Pillay-Esnault, "Multi-Topology (MT) Routing in OSPF",</w:t>
      </w:r>
    </w:p>
    <w:p w14:paraId="2B7C5D4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1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           </w:t>
      </w:r>
      <w:r w:rsidRPr="00D260B7">
        <w:rPr>
          <w:rFonts w:ascii="Courier New" w:hAnsi="Courier New" w:cs="Courier New"/>
          <w:lang w:val="en-US"/>
          <w:rPrChange w:id="618" w:author="Tarek Saad" w:date="2021-11-22T12:15:00Z">
            <w:rPr>
              <w:rFonts w:ascii="Courier New" w:hAnsi="Courier New" w:cs="Courier New"/>
            </w:rPr>
          </w:rPrChange>
        </w:rPr>
        <w:t>RFC 4915, DOI 10.17487/RFC4915, June 2007,</w:t>
      </w:r>
    </w:p>
    <w:p w14:paraId="5D1325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19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20" w:author="Tarek Saad" w:date="2021-11-22T12:15:00Z">
            <w:rPr>
              <w:rFonts w:ascii="Courier New" w:hAnsi="Courier New" w:cs="Courier New"/>
            </w:rPr>
          </w:rPrChange>
        </w:rPr>
        <w:t xml:space="preserve">              &lt;https://www.rfc-editor.org/info/rfc4915&gt;.</w:t>
      </w:r>
    </w:p>
    <w:p w14:paraId="4281C0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21" w:author="Tarek Saad" w:date="2021-11-22T12:15:00Z">
            <w:rPr>
              <w:rFonts w:ascii="Courier New" w:hAnsi="Courier New" w:cs="Courier New"/>
            </w:rPr>
          </w:rPrChange>
        </w:rPr>
      </w:pPr>
    </w:p>
    <w:p w14:paraId="06C14D0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622" w:author="Tarek Saad" w:date="2021-11-22T12:15:00Z">
            <w:rPr>
              <w:rFonts w:ascii="Courier New" w:hAnsi="Courier New" w:cs="Courier New"/>
            </w:rPr>
          </w:rPrChange>
        </w:rPr>
        <w:t xml:space="preserve">   </w:t>
      </w:r>
      <w:r w:rsidRPr="00D260B7">
        <w:rPr>
          <w:rFonts w:ascii="Courier New" w:hAnsi="Courier New" w:cs="Courier New"/>
          <w:lang w:val="en-US"/>
        </w:rPr>
        <w:t>[RFC5305]  Li, T. and H. Smit, "IS-IS Extensions for Traffic</w:t>
      </w:r>
    </w:p>
    <w:p w14:paraId="40B5D1E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Engineering", RFC 5305, DOI 10.17487/RFC5305, October</w:t>
      </w:r>
    </w:p>
    <w:p w14:paraId="1A4341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2008, &lt;https://www.rfc-editor.org/info/rfc5305&gt;.</w:t>
      </w:r>
      <w:commentRangeEnd w:id="616"/>
      <w:r w:rsidR="00AC6F30" w:rsidRPr="00D260B7">
        <w:rPr>
          <w:rStyle w:val="CommentReference"/>
          <w:rFonts w:asciiTheme="minorHAnsi" w:hAnsiTheme="minorHAnsi"/>
          <w:lang w:val="en-US"/>
          <w:rPrChange w:id="623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616"/>
      </w:r>
    </w:p>
    <w:p w14:paraId="213A3AE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1F248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6E2592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482BA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24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25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29]</w:t>
      </w:r>
    </w:p>
    <w:p w14:paraId="66482CC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26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27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79EB468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51FDA0A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A0816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35160E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628"/>
      <w:r w:rsidRPr="00D260B7">
        <w:rPr>
          <w:rFonts w:ascii="Courier New" w:hAnsi="Courier New" w:cs="Courier New"/>
          <w:lang w:val="en-US"/>
        </w:rPr>
        <w:t xml:space="preserve">   [RFC6790]  Kompella, K., Drake, J., Amante, S., Henderickx, W., and</w:t>
      </w:r>
    </w:p>
    <w:p w14:paraId="13FFBA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L. Yong, "The Use of Entropy Labels in MPLS Forwarding",</w:t>
      </w:r>
    </w:p>
    <w:p w14:paraId="54A314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RFC 6790, DOI 10.17487/RFC6790, November 2012,</w:t>
      </w:r>
    </w:p>
    <w:p w14:paraId="0F60B9F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&lt;https://www.rfc-editor.org/info/rfc6790&gt;.</w:t>
      </w:r>
    </w:p>
    <w:p w14:paraId="0CCAD7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CBB22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[RFC7752]  Gredler, H., Ed., Medved, J., Previdi, S., Farrel, A., and</w:t>
      </w:r>
    </w:p>
    <w:p w14:paraId="122BF9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S. Ray, "North-Bound Distribution of Link-State and</w:t>
      </w:r>
    </w:p>
    <w:p w14:paraId="3C15C8A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Traffic Engineering (TE) Information Using BGP", RFC 7752,</w:t>
      </w:r>
    </w:p>
    <w:p w14:paraId="2AC0472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DOI 10.17487/RFC7752, March 2016,</w:t>
      </w:r>
    </w:p>
    <w:p w14:paraId="2D756B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&lt;https://www.rfc-editor.org/info/rfc7752&gt;.</w:t>
      </w:r>
      <w:commentRangeEnd w:id="628"/>
      <w:r w:rsidR="00AC6F30" w:rsidRPr="00D260B7">
        <w:rPr>
          <w:rStyle w:val="CommentReference"/>
          <w:rFonts w:asciiTheme="minorHAnsi" w:hAnsiTheme="minorHAnsi"/>
          <w:lang w:val="en-US"/>
          <w:rPrChange w:id="629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628"/>
      </w:r>
    </w:p>
    <w:p w14:paraId="0CB8FEC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01379F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[RFC8174]  Leiba, B., "Ambiguity of Uppercase vs Lowercase in RFC</w:t>
      </w:r>
    </w:p>
    <w:p w14:paraId="763B498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5B81AF5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193086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592AA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commentRangeStart w:id="630"/>
      <w:r w:rsidRPr="00D260B7">
        <w:rPr>
          <w:rFonts w:ascii="Courier New" w:hAnsi="Courier New" w:cs="Courier New"/>
          <w:lang w:val="en-US"/>
        </w:rPr>
        <w:t xml:space="preserve">   [RFC8402]  Filsfils, C., Ed., Previdi, S., Ed., Ginsberg, L.,</w:t>
      </w:r>
    </w:p>
    <w:p w14:paraId="1697BF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Decraene, B., Litkowski, S., and R. Shakir, "Segment</w:t>
      </w:r>
    </w:p>
    <w:p w14:paraId="569FC6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Routing Architecture", RFC 8402, DOI 10.17487/RFC8402,</w:t>
      </w:r>
    </w:p>
    <w:p w14:paraId="4A7EBC6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July 2018, &lt;https://www.rfc-editor.org/info/rfc8402&gt;.</w:t>
      </w:r>
      <w:commentRangeEnd w:id="630"/>
      <w:r w:rsidR="000C6B91" w:rsidRPr="00D260B7">
        <w:rPr>
          <w:rStyle w:val="CommentReference"/>
          <w:rFonts w:asciiTheme="minorHAnsi" w:hAnsiTheme="minorHAnsi"/>
          <w:lang w:val="en-US"/>
          <w:rPrChange w:id="631" w:author="Tarek Saad" w:date="2021-11-22T12:15:00Z">
            <w:rPr>
              <w:rStyle w:val="CommentReference"/>
              <w:rFonts w:asciiTheme="minorHAnsi" w:hAnsiTheme="minorHAnsi"/>
            </w:rPr>
          </w:rPrChange>
        </w:rPr>
        <w:commentReference w:id="630"/>
      </w:r>
    </w:p>
    <w:p w14:paraId="7B0E1A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72DA9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12.2.  Informative References</w:t>
      </w:r>
    </w:p>
    <w:p w14:paraId="5DD46A4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8FE2AB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[I-D.bestbar-teas-yang-topology-filter]</w:t>
      </w:r>
    </w:p>
    <w:p w14:paraId="09B9912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Beeram, V. P., Saad, T., Gandhi, R., and X. Liu, "YANG</w:t>
      </w:r>
    </w:p>
    <w:p w14:paraId="2F02B43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Data Model for Topology Filter", Work in Progress,</w:t>
      </w:r>
    </w:p>
    <w:p w14:paraId="15C7EE5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Internet-Draft, draft-bestbar-teas-yang-topology-filter-</w:t>
      </w:r>
    </w:p>
    <w:p w14:paraId="320FED2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02, 25 October 2021, &lt;https://www.ietf.org/archive/id/</w:t>
      </w:r>
    </w:p>
    <w:p w14:paraId="2808DD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draft-bestbar-teas-yang-topology-filter-02.txt&gt;.</w:t>
      </w:r>
    </w:p>
    <w:p w14:paraId="771A37E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3DE8A7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[I-D.ietf-teas-ietf-network-slices]</w:t>
      </w:r>
    </w:p>
    <w:p w14:paraId="4B735F2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Farrel, A., Gray, E., Drake, J., Rokui, R., Homma, S.,</w:t>
      </w:r>
    </w:p>
    <w:p w14:paraId="24157C0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Makhijani, K., Contreras, L. M., and J. Tantsura,</w:t>
      </w:r>
    </w:p>
    <w:p w14:paraId="67433EB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"Framework for IETF Network Slices", Work in Progress,</w:t>
      </w:r>
    </w:p>
    <w:p w14:paraId="19C9616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Internet-Draft, draft-ietf-teas-ietf-network-slices-05, 25</w:t>
      </w:r>
    </w:p>
    <w:p w14:paraId="5DAA500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October 2021, &lt;https://www.ietf.org/archive/id/draft-ietf-</w:t>
      </w:r>
    </w:p>
    <w:p w14:paraId="69CC414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teas-ietf-network-slices-05.txt&gt;.</w:t>
      </w:r>
    </w:p>
    <w:p w14:paraId="5BF137D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FF8981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[I-D.ietf-teas-rfc3272bis]</w:t>
      </w:r>
    </w:p>
    <w:p w14:paraId="0EEF61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Farrel, A., "Overview and Principles of Internet Traffic</w:t>
      </w:r>
    </w:p>
    <w:p w14:paraId="10797FD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Engineering", Work in Progress, Internet-Draft, draft-</w:t>
      </w:r>
    </w:p>
    <w:p w14:paraId="202A54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ietf-teas-rfc3272bis-13, 8 November 2021,</w:t>
      </w:r>
    </w:p>
    <w:p w14:paraId="1306827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&lt;https://www.ietf.org/archive/id/draft-ietf-teas-</w:t>
      </w:r>
    </w:p>
    <w:p w14:paraId="7BC8FE4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32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           </w:t>
      </w:r>
      <w:r w:rsidRPr="00D260B7">
        <w:rPr>
          <w:rFonts w:ascii="Courier New" w:hAnsi="Courier New" w:cs="Courier New"/>
          <w:lang w:val="en-US"/>
          <w:rPrChange w:id="633" w:author="Tarek Saad" w:date="2021-11-22T12:15:00Z">
            <w:rPr>
              <w:rFonts w:ascii="Courier New" w:hAnsi="Courier New" w:cs="Courier New"/>
            </w:rPr>
          </w:rPrChange>
        </w:rPr>
        <w:t>rfc3272bis-13.txt&gt;.</w:t>
      </w:r>
    </w:p>
    <w:p w14:paraId="68D0CAB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34" w:author="Tarek Saad" w:date="2021-11-22T12:15:00Z">
            <w:rPr>
              <w:rFonts w:ascii="Courier New" w:hAnsi="Courier New" w:cs="Courier New"/>
            </w:rPr>
          </w:rPrChange>
        </w:rPr>
      </w:pPr>
    </w:p>
    <w:p w14:paraId="2CFD499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35" w:author="Tarek Saad" w:date="2021-11-22T12:15:00Z">
            <w:rPr>
              <w:rFonts w:ascii="Courier New" w:hAnsi="Courier New" w:cs="Courier New"/>
            </w:rPr>
          </w:rPrChange>
        </w:rPr>
      </w:pPr>
    </w:p>
    <w:p w14:paraId="0BFDC6E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36" w:author="Tarek Saad" w:date="2021-11-22T12:15:00Z">
            <w:rPr>
              <w:rFonts w:ascii="Courier New" w:hAnsi="Courier New" w:cs="Courier New"/>
            </w:rPr>
          </w:rPrChange>
        </w:rPr>
      </w:pPr>
    </w:p>
    <w:p w14:paraId="21C5697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37" w:author="Tarek Saad" w:date="2021-11-22T12:15:00Z">
            <w:rPr>
              <w:rFonts w:ascii="Courier New" w:hAnsi="Courier New" w:cs="Courier New"/>
            </w:rPr>
          </w:rPrChange>
        </w:rPr>
      </w:pPr>
    </w:p>
    <w:p w14:paraId="2D6B94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38" w:author="Tarek Saad" w:date="2021-11-22T12:15:00Z">
            <w:rPr>
              <w:rFonts w:ascii="Courier New" w:hAnsi="Courier New" w:cs="Courier New"/>
            </w:rPr>
          </w:rPrChange>
        </w:rPr>
      </w:pPr>
    </w:p>
    <w:p w14:paraId="133C553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39" w:author="Tarek Saad" w:date="2021-11-22T12:15:00Z">
            <w:rPr>
              <w:rFonts w:ascii="Courier New" w:hAnsi="Courier New" w:cs="Courier New"/>
            </w:rPr>
          </w:rPrChange>
        </w:rPr>
      </w:pPr>
    </w:p>
    <w:p w14:paraId="0C9EA72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40" w:author="Tarek Saad" w:date="2021-11-22T12:15:00Z">
            <w:rPr>
              <w:rFonts w:ascii="Courier New" w:hAnsi="Courier New" w:cs="Courier New"/>
            </w:rPr>
          </w:rPrChange>
        </w:rPr>
      </w:pPr>
    </w:p>
    <w:p w14:paraId="3D80550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41" w:author="Tarek Saad" w:date="2021-11-22T12:15:00Z">
            <w:rPr>
              <w:rFonts w:ascii="Courier New" w:hAnsi="Courier New" w:cs="Courier New"/>
            </w:rPr>
          </w:rPrChange>
        </w:rPr>
      </w:pPr>
    </w:p>
    <w:p w14:paraId="7F4A7B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642" w:author="Tarek Saad" w:date="2021-11-22T12:15:00Z">
            <w:rPr>
              <w:rFonts w:ascii="Courier New" w:hAnsi="Courier New" w:cs="Courier New"/>
            </w:rPr>
          </w:rPrChange>
        </w:rPr>
        <w:t xml:space="preserve">Saad, et al.               </w:t>
      </w:r>
      <w:r w:rsidRPr="00D260B7">
        <w:rPr>
          <w:rFonts w:ascii="Courier New" w:hAnsi="Courier New" w:cs="Courier New"/>
          <w:lang w:val="en-US"/>
        </w:rPr>
        <w:t>Expires 20 May 2022                 [Page 30]</w:t>
      </w:r>
    </w:p>
    <w:p w14:paraId="676A2F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br w:type="page"/>
      </w:r>
    </w:p>
    <w:p w14:paraId="6FAE9BD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189E92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66A063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C7D4CA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[I-D.xpbs-pce-topology-filter]</w:t>
      </w:r>
    </w:p>
    <w:p w14:paraId="6DF1EF3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Xiong, Q., Peng, S., Beeram, V. P., Saad, T., and M.</w:t>
      </w:r>
    </w:p>
    <w:p w14:paraId="75720CE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Koldychev, "PCEP Extensions for Topology Filter", Work in</w:t>
      </w:r>
    </w:p>
    <w:p w14:paraId="33650B1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Progress, Internet-Draft, draft-xpbs-pce-topology-filter-</w:t>
      </w:r>
    </w:p>
    <w:p w14:paraId="4667A58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01, 8 October 2021, &lt;https://www.ietf.org/archive/id/</w:t>
      </w:r>
    </w:p>
    <w:p w14:paraId="114732D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draft-xpbs-pce-topology-filter-01.txt&gt;.</w:t>
      </w:r>
    </w:p>
    <w:p w14:paraId="7377594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4A8981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[RFC2475]  Blake, S., Black, D., Carlson, M., Davies, E., Wang, Z.,</w:t>
      </w:r>
    </w:p>
    <w:p w14:paraId="12E067A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and W. Weiss, "An Architecture for Differentiated</w:t>
      </w:r>
    </w:p>
    <w:p w14:paraId="45F63B3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Services", RFC 2475, DOI 10.17487/RFC2475, December 1998,</w:t>
      </w:r>
    </w:p>
    <w:p w14:paraId="124A0E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&lt;https://www.rfc-editor.org/info/rfc2475&gt;.</w:t>
      </w:r>
    </w:p>
    <w:p w14:paraId="3E0F082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1B97DC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[RFC2702]  Awduche, D., Malcolm, J., Agogbua, J., O'Dell, M., and J.</w:t>
      </w:r>
    </w:p>
    <w:p w14:paraId="241B874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McManus, "Requirements for Traffic Engineering Over MPLS",</w:t>
      </w:r>
    </w:p>
    <w:p w14:paraId="4F20660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RFC 2702, DOI 10.17487/RFC2702, September 1999,</w:t>
      </w:r>
    </w:p>
    <w:p w14:paraId="28F836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&lt;https://www.rfc-editor.org/info/rfc2702&gt;.</w:t>
      </w:r>
    </w:p>
    <w:p w14:paraId="553E5A1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412846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[RFC6241]  Enns, R., Ed., Bjorklund, M., Ed., Schoenwaelder, J., Ed.,</w:t>
      </w:r>
    </w:p>
    <w:p w14:paraId="656F87F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and A. Bierman, Ed., "Network Configuration Protocol</w:t>
      </w:r>
    </w:p>
    <w:p w14:paraId="02C0E3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14:paraId="3CF0291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14:paraId="6464DCE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C7B655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[RFC8040]  Bierman, A., Bjorklund, M., and K. Watsen, "RESTCONF</w:t>
      </w:r>
    </w:p>
    <w:p w14:paraId="74EB386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Protocol", RFC 8040, DOI 10.17487/RFC8040, January 2017,</w:t>
      </w:r>
    </w:p>
    <w:p w14:paraId="7EE0C9E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           &lt;https://www.rfc-editor.org/info/rfc8040&gt;.</w:t>
      </w:r>
    </w:p>
    <w:p w14:paraId="10AE52C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AAB38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>Authors' Addresses</w:t>
      </w:r>
    </w:p>
    <w:p w14:paraId="65A8F84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E4A33B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Tarek Saad</w:t>
      </w:r>
    </w:p>
    <w:p w14:paraId="1FAF68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Juniper Networks</w:t>
      </w:r>
    </w:p>
    <w:p w14:paraId="274E68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606C39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tsaad@juniper.net</w:t>
      </w:r>
    </w:p>
    <w:p w14:paraId="4C8AC28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255E89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4C80AF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Vishnu Pavan Beeram</w:t>
      </w:r>
    </w:p>
    <w:p w14:paraId="7959B5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Juniper Networks</w:t>
      </w:r>
    </w:p>
    <w:p w14:paraId="0192AFB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36C60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vbeeram@juniper.net</w:t>
      </w:r>
    </w:p>
    <w:p w14:paraId="1FB307A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23A4EF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1F5234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Bin Wen</w:t>
      </w:r>
    </w:p>
    <w:p w14:paraId="3456BC0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Comcast</w:t>
      </w:r>
    </w:p>
    <w:p w14:paraId="7E770CB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38309D1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Bin_Wen@cable.comcast.com</w:t>
      </w:r>
    </w:p>
    <w:p w14:paraId="3C07E4C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5DFB90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2CAE1A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C3F3A13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0A3E18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A0F4D1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80E01F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C6D3B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43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44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31]</w:t>
      </w:r>
    </w:p>
    <w:p w14:paraId="657FBDB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45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46" w:author="Tarek Saad" w:date="2021-11-22T12:15:00Z">
            <w:rPr>
              <w:rFonts w:ascii="Courier New" w:hAnsi="Courier New" w:cs="Courier New"/>
            </w:rPr>
          </w:rPrChange>
        </w:rPr>
        <w:br w:type="page"/>
      </w:r>
    </w:p>
    <w:p w14:paraId="709DD45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lastRenderedPageBreak/>
        <w:t>Internet-Draft           IP/MPLS Network Slicing           November 2021</w:t>
      </w:r>
    </w:p>
    <w:p w14:paraId="71E81D0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0AE15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185EF0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Daniele Ceccarelli</w:t>
      </w:r>
    </w:p>
    <w:p w14:paraId="6A2F858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Ericsson</w:t>
      </w:r>
    </w:p>
    <w:p w14:paraId="3C228FC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4F2387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daniele.ceccarelli@ericsson.com</w:t>
      </w:r>
    </w:p>
    <w:p w14:paraId="2B6D9E3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75AEA5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5DDB179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Joel Halpern</w:t>
      </w:r>
    </w:p>
    <w:p w14:paraId="04EE57E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Ericsson</w:t>
      </w:r>
    </w:p>
    <w:p w14:paraId="46B031A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06DDEF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joel.halpern@ericsson.com</w:t>
      </w:r>
    </w:p>
    <w:p w14:paraId="420F508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6091C1E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2C9B4B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Shaofu Peng</w:t>
      </w:r>
    </w:p>
    <w:p w14:paraId="1F26572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ZTE Corporation</w:t>
      </w:r>
    </w:p>
    <w:p w14:paraId="1CEA2D0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ECDAE9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peng.shaofu@zte.com.cn</w:t>
      </w:r>
    </w:p>
    <w:p w14:paraId="13B0DE2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0346861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4391C0C5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Ran Chen</w:t>
      </w:r>
    </w:p>
    <w:p w14:paraId="499D1EC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ZTE Corporation</w:t>
      </w:r>
    </w:p>
    <w:p w14:paraId="2BB3C27E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A3926B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chen.ran@zte.com.cn</w:t>
      </w:r>
    </w:p>
    <w:p w14:paraId="6D8E937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1BB3DE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742977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Xufeng Liu</w:t>
      </w:r>
    </w:p>
    <w:p w14:paraId="30B9943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Volta Networks</w:t>
      </w:r>
    </w:p>
    <w:p w14:paraId="5A76B4C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1701164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47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r w:rsidRPr="00D260B7">
        <w:rPr>
          <w:rFonts w:ascii="Courier New" w:hAnsi="Courier New" w:cs="Courier New"/>
          <w:lang w:val="en-US"/>
          <w:rPrChange w:id="648" w:author="Tarek Saad" w:date="2021-11-22T12:15:00Z">
            <w:rPr>
              <w:rFonts w:ascii="Courier New" w:hAnsi="Courier New" w:cs="Courier New"/>
            </w:rPr>
          </w:rPrChange>
        </w:rPr>
        <w:t>Email: xufeng.liu.ietf@gmail.com</w:t>
      </w:r>
    </w:p>
    <w:p w14:paraId="1FBF495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49" w:author="Tarek Saad" w:date="2021-11-22T12:15:00Z">
            <w:rPr>
              <w:rFonts w:ascii="Courier New" w:hAnsi="Courier New" w:cs="Courier New"/>
            </w:rPr>
          </w:rPrChange>
        </w:rPr>
      </w:pPr>
    </w:p>
    <w:p w14:paraId="086CD83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50" w:author="Tarek Saad" w:date="2021-11-22T12:15:00Z">
            <w:rPr>
              <w:rFonts w:ascii="Courier New" w:hAnsi="Courier New" w:cs="Courier New"/>
            </w:rPr>
          </w:rPrChange>
        </w:rPr>
      </w:pPr>
    </w:p>
    <w:p w14:paraId="52AF480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51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52" w:author="Tarek Saad" w:date="2021-11-22T12:15:00Z">
            <w:rPr>
              <w:rFonts w:ascii="Courier New" w:hAnsi="Courier New" w:cs="Courier New"/>
            </w:rPr>
          </w:rPrChange>
        </w:rPr>
        <w:t xml:space="preserve">   Luis M. Contreras</w:t>
      </w:r>
    </w:p>
    <w:p w14:paraId="296B78D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  <w:rPrChange w:id="653" w:author="Tarek Saad" w:date="2021-11-22T12:15:00Z">
            <w:rPr>
              <w:rFonts w:ascii="Courier New" w:hAnsi="Courier New" w:cs="Courier New"/>
            </w:rPr>
          </w:rPrChange>
        </w:rPr>
        <w:t xml:space="preserve">   </w:t>
      </w:r>
      <w:r w:rsidRPr="00D260B7">
        <w:rPr>
          <w:rFonts w:ascii="Courier New" w:hAnsi="Courier New" w:cs="Courier New"/>
          <w:lang w:val="en-US"/>
        </w:rPr>
        <w:t>Telefonica</w:t>
      </w:r>
    </w:p>
    <w:p w14:paraId="1B083F8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2678F87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  <w:r w:rsidRPr="00D260B7">
        <w:rPr>
          <w:rFonts w:ascii="Courier New" w:hAnsi="Courier New" w:cs="Courier New"/>
          <w:lang w:val="en-US"/>
        </w:rPr>
        <w:t xml:space="preserve">   Email: luismiguel.contrerasmurillo@telefonica.com</w:t>
      </w:r>
    </w:p>
    <w:p w14:paraId="09E043A6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7B8FF20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</w:rPr>
      </w:pPr>
    </w:p>
    <w:p w14:paraId="5C459FC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54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</w:rPr>
        <w:t xml:space="preserve">   </w:t>
      </w:r>
      <w:r w:rsidRPr="00D260B7">
        <w:rPr>
          <w:rFonts w:ascii="Courier New" w:hAnsi="Courier New" w:cs="Courier New"/>
          <w:lang w:val="en-US"/>
          <w:rPrChange w:id="655" w:author="Tarek Saad" w:date="2021-11-22T12:15:00Z">
            <w:rPr>
              <w:rFonts w:ascii="Courier New" w:hAnsi="Courier New" w:cs="Courier New"/>
            </w:rPr>
          </w:rPrChange>
        </w:rPr>
        <w:t>Reza Rokui</w:t>
      </w:r>
    </w:p>
    <w:p w14:paraId="760FAB5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56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57" w:author="Tarek Saad" w:date="2021-11-22T12:15:00Z">
            <w:rPr>
              <w:rFonts w:ascii="Courier New" w:hAnsi="Courier New" w:cs="Courier New"/>
            </w:rPr>
          </w:rPrChange>
        </w:rPr>
        <w:t xml:space="preserve">   Nokia</w:t>
      </w:r>
    </w:p>
    <w:p w14:paraId="522E550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58" w:author="Tarek Saad" w:date="2021-11-22T12:15:00Z">
            <w:rPr>
              <w:rFonts w:ascii="Courier New" w:hAnsi="Courier New" w:cs="Courier New"/>
            </w:rPr>
          </w:rPrChange>
        </w:rPr>
      </w:pPr>
    </w:p>
    <w:p w14:paraId="568178D0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59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60" w:author="Tarek Saad" w:date="2021-11-22T12:15:00Z">
            <w:rPr>
              <w:rFonts w:ascii="Courier New" w:hAnsi="Courier New" w:cs="Courier New"/>
            </w:rPr>
          </w:rPrChange>
        </w:rPr>
        <w:t xml:space="preserve">   Email: reza.rokui@nokia.com</w:t>
      </w:r>
    </w:p>
    <w:p w14:paraId="40049A08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1" w:author="Tarek Saad" w:date="2021-11-22T12:15:00Z">
            <w:rPr>
              <w:rFonts w:ascii="Courier New" w:hAnsi="Courier New" w:cs="Courier New"/>
            </w:rPr>
          </w:rPrChange>
        </w:rPr>
      </w:pPr>
    </w:p>
    <w:p w14:paraId="0B95EFE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2" w:author="Tarek Saad" w:date="2021-11-22T12:15:00Z">
            <w:rPr>
              <w:rFonts w:ascii="Courier New" w:hAnsi="Courier New" w:cs="Courier New"/>
            </w:rPr>
          </w:rPrChange>
        </w:rPr>
      </w:pPr>
    </w:p>
    <w:p w14:paraId="122190AB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3" w:author="Tarek Saad" w:date="2021-11-22T12:15:00Z">
            <w:rPr>
              <w:rFonts w:ascii="Courier New" w:hAnsi="Courier New" w:cs="Courier New"/>
            </w:rPr>
          </w:rPrChange>
        </w:rPr>
      </w:pPr>
    </w:p>
    <w:p w14:paraId="2CB7AD7D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4" w:author="Tarek Saad" w:date="2021-11-22T12:15:00Z">
            <w:rPr>
              <w:rFonts w:ascii="Courier New" w:hAnsi="Courier New" w:cs="Courier New"/>
            </w:rPr>
          </w:rPrChange>
        </w:rPr>
      </w:pPr>
    </w:p>
    <w:p w14:paraId="1D87652F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5" w:author="Tarek Saad" w:date="2021-11-22T12:15:00Z">
            <w:rPr>
              <w:rFonts w:ascii="Courier New" w:hAnsi="Courier New" w:cs="Courier New"/>
            </w:rPr>
          </w:rPrChange>
        </w:rPr>
      </w:pPr>
    </w:p>
    <w:p w14:paraId="6E418E91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6" w:author="Tarek Saad" w:date="2021-11-22T12:15:00Z">
            <w:rPr>
              <w:rFonts w:ascii="Courier New" w:hAnsi="Courier New" w:cs="Courier New"/>
            </w:rPr>
          </w:rPrChange>
        </w:rPr>
      </w:pPr>
    </w:p>
    <w:p w14:paraId="6407505A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7" w:author="Tarek Saad" w:date="2021-11-22T12:15:00Z">
            <w:rPr>
              <w:rFonts w:ascii="Courier New" w:hAnsi="Courier New" w:cs="Courier New"/>
            </w:rPr>
          </w:rPrChange>
        </w:rPr>
      </w:pPr>
    </w:p>
    <w:p w14:paraId="07A27A5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8" w:author="Tarek Saad" w:date="2021-11-22T12:15:00Z">
            <w:rPr>
              <w:rFonts w:ascii="Courier New" w:hAnsi="Courier New" w:cs="Courier New"/>
            </w:rPr>
          </w:rPrChange>
        </w:rPr>
      </w:pPr>
    </w:p>
    <w:p w14:paraId="7F3B454C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69" w:author="Tarek Saad" w:date="2021-11-22T12:15:00Z">
            <w:rPr>
              <w:rFonts w:ascii="Courier New" w:hAnsi="Courier New" w:cs="Courier New"/>
            </w:rPr>
          </w:rPrChange>
        </w:rPr>
      </w:pPr>
    </w:p>
    <w:p w14:paraId="1FDE669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70" w:author="Tarek Saad" w:date="2021-11-22T12:15:00Z">
            <w:rPr>
              <w:rFonts w:ascii="Courier New" w:hAnsi="Courier New" w:cs="Courier New"/>
            </w:rPr>
          </w:rPrChange>
        </w:rPr>
      </w:pPr>
    </w:p>
    <w:p w14:paraId="3211F9E2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71" w:author="Tarek Saad" w:date="2021-11-22T12:15:00Z">
            <w:rPr>
              <w:rFonts w:ascii="Courier New" w:hAnsi="Courier New" w:cs="Courier New"/>
            </w:rPr>
          </w:rPrChange>
        </w:rPr>
      </w:pPr>
    </w:p>
    <w:p w14:paraId="76AC1CD4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72" w:author="Tarek Saad" w:date="2021-11-22T12:15:00Z">
            <w:rPr>
              <w:rFonts w:ascii="Courier New" w:hAnsi="Courier New" w:cs="Courier New"/>
            </w:rPr>
          </w:rPrChange>
        </w:rPr>
      </w:pPr>
      <w:r w:rsidRPr="00D260B7">
        <w:rPr>
          <w:rFonts w:ascii="Courier New" w:hAnsi="Courier New" w:cs="Courier New"/>
          <w:lang w:val="en-US"/>
          <w:rPrChange w:id="673" w:author="Tarek Saad" w:date="2021-11-22T12:15:00Z">
            <w:rPr>
              <w:rFonts w:ascii="Courier New" w:hAnsi="Courier New" w:cs="Courier New"/>
            </w:rPr>
          </w:rPrChange>
        </w:rPr>
        <w:t>Saad, et al.               Expires 20 May 2022                 [Page 32]</w:t>
      </w:r>
    </w:p>
    <w:p w14:paraId="43DAE707" w14:textId="77777777" w:rsidR="00E320AD" w:rsidRPr="00D260B7" w:rsidRDefault="00E320AD" w:rsidP="008B1D60">
      <w:pPr>
        <w:pStyle w:val="PlainText"/>
        <w:rPr>
          <w:rFonts w:ascii="Courier New" w:hAnsi="Courier New" w:cs="Courier New"/>
          <w:lang w:val="en-US"/>
          <w:rPrChange w:id="674" w:author="Tarek Saad" w:date="2021-11-22T12:15:00Z">
            <w:rPr>
              <w:rFonts w:ascii="Courier New" w:hAnsi="Courier New" w:cs="Courier New"/>
            </w:rPr>
          </w:rPrChange>
        </w:rPr>
      </w:pPr>
    </w:p>
    <w:sectPr w:rsidR="00E320AD" w:rsidRPr="00D260B7" w:rsidSect="00226688">
      <w:footerReference w:type="even" r:id="rId10"/>
      <w:footerReference w:type="default" r:id="rId11"/>
      <w:footerReference w:type="first" r:id="rId12"/>
      <w:pgSz w:w="11906" w:h="16838"/>
      <w:pgMar w:top="993" w:right="1335" w:bottom="709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BOUCADAIR Mohamed INNOV/NET" w:date="2021-11-17T02:36:00Z" w:initials="BMI">
    <w:p w14:paraId="7627BE55" w14:textId="3AB5A9F1" w:rsidR="00F35082" w:rsidRDefault="00F35082" w:rsidP="0061721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D1E6D">
        <w:rPr>
          <w:lang w:val="en-US"/>
        </w:rPr>
        <w:t xml:space="preserve">Do </w:t>
      </w:r>
      <w:r>
        <w:rPr>
          <w:lang w:val="en-US"/>
        </w:rPr>
        <w:t>you</w:t>
      </w:r>
      <w:r w:rsidRPr="007D1E6D">
        <w:rPr>
          <w:lang w:val="en-US"/>
        </w:rPr>
        <w:t xml:space="preserve"> exclude </w:t>
      </w:r>
      <w:r>
        <w:rPr>
          <w:lang w:val="en-US"/>
        </w:rPr>
        <w:t xml:space="preserve">by design </w:t>
      </w:r>
      <w:r w:rsidRPr="007D1E6D">
        <w:rPr>
          <w:lang w:val="en-US"/>
        </w:rPr>
        <w:t>resource preemption b</w:t>
      </w:r>
      <w:r>
        <w:rPr>
          <w:lang w:val="en-US"/>
        </w:rPr>
        <w:t xml:space="preserve">etween slices? </w:t>
      </w:r>
    </w:p>
    <w:p w14:paraId="6DBDC255" w14:textId="77777777" w:rsidR="00F35082" w:rsidRDefault="00F35082" w:rsidP="00617215">
      <w:pPr>
        <w:pStyle w:val="CommentText"/>
        <w:rPr>
          <w:lang w:val="en-US"/>
        </w:rPr>
      </w:pPr>
    </w:p>
    <w:p w14:paraId="094A48BF" w14:textId="23D52699" w:rsidR="00F35082" w:rsidRPr="00617215" w:rsidRDefault="00F35082" w:rsidP="00617215">
      <w:pPr>
        <w:pStyle w:val="CommentText"/>
        <w:rPr>
          <w:lang w:val="en-US"/>
        </w:rPr>
      </w:pPr>
      <w:r>
        <w:rPr>
          <w:lang w:val="en-US"/>
        </w:rPr>
        <w:t>Also, this statement may contradict the willing to aggregate flows that belong to multiple slices.</w:t>
      </w:r>
    </w:p>
  </w:comment>
  <w:comment w:id="14" w:author="Tarek Saad" w:date="2021-11-22T09:40:00Z" w:initials="TS">
    <w:p w14:paraId="51CC2B6B" w14:textId="70680312" w:rsidR="00C828CF" w:rsidRDefault="00C828CF">
      <w:pPr>
        <w:pStyle w:val="CommentText"/>
        <w:rPr>
          <w:lang w:val="en-US"/>
        </w:rPr>
      </w:pPr>
      <w:r w:rsidRPr="00C828CF">
        <w:rPr>
          <w:rStyle w:val="CommentReference"/>
          <w:lang w:val="en-US"/>
        </w:rPr>
        <w:annotationRef/>
      </w:r>
      <w:r w:rsidRPr="00C828CF">
        <w:rPr>
          <w:lang w:val="en-US"/>
        </w:rPr>
        <w:t>We do not exclude this.</w:t>
      </w:r>
      <w:r w:rsidR="00B24227">
        <w:rPr>
          <w:lang w:val="en-US"/>
        </w:rPr>
        <w:t xml:space="preserve"> </w:t>
      </w:r>
      <w:r w:rsidR="001F6E66">
        <w:rPr>
          <w:lang w:val="en-US"/>
        </w:rPr>
        <w:t xml:space="preserve">Figure 2 in </w:t>
      </w:r>
      <w:r w:rsidR="00B24227">
        <w:rPr>
          <w:lang w:val="en-US"/>
        </w:rPr>
        <w:t xml:space="preserve">section </w:t>
      </w:r>
      <w:r w:rsidR="001F6E66">
        <w:rPr>
          <w:lang w:val="en-US"/>
        </w:rPr>
        <w:t xml:space="preserve">X also describes how </w:t>
      </w:r>
      <w:r w:rsidR="00B24227">
        <w:rPr>
          <w:lang w:val="en-US"/>
        </w:rPr>
        <w:t xml:space="preserve">resource reservation sharing </w:t>
      </w:r>
      <w:r w:rsidR="001F6E66">
        <w:rPr>
          <w:lang w:val="en-US"/>
        </w:rPr>
        <w:t>between slice can be achieved.</w:t>
      </w:r>
    </w:p>
    <w:p w14:paraId="614AB25D" w14:textId="77777777" w:rsidR="001F6E66" w:rsidRPr="00C828CF" w:rsidRDefault="001F6E66">
      <w:pPr>
        <w:pStyle w:val="CommentText"/>
        <w:rPr>
          <w:lang w:val="en-US"/>
        </w:rPr>
      </w:pPr>
    </w:p>
    <w:p w14:paraId="3281DBA2" w14:textId="0CF564C5" w:rsidR="00C828CF" w:rsidRPr="00C828CF" w:rsidRDefault="00D6553F">
      <w:pPr>
        <w:pStyle w:val="CommentText"/>
        <w:rPr>
          <w:lang w:val="en-US"/>
        </w:rPr>
      </w:pPr>
      <w:r>
        <w:rPr>
          <w:lang w:val="en-US"/>
        </w:rPr>
        <w:t>Intention is to allow aggregation. We reworded to avoid any such confusion.</w:t>
      </w:r>
    </w:p>
  </w:comment>
  <w:comment w:id="22" w:author="BOUCADAIR Mohamed INNOV/NET" w:date="2021-11-17T02:37:00Z" w:initials="BMI">
    <w:p w14:paraId="3238B766" w14:textId="5665E57F" w:rsidR="00F35082" w:rsidRPr="00617215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7D1E6D">
        <w:rPr>
          <w:rStyle w:val="CommentReference"/>
          <w:lang w:val="en-US"/>
        </w:rPr>
        <w:t>I would call out both P</w:t>
      </w:r>
      <w:r>
        <w:rPr>
          <w:rStyle w:val="CommentReference"/>
          <w:lang w:val="en-US"/>
        </w:rPr>
        <w:t>DBs, not only the node-specific behavior</w:t>
      </w:r>
    </w:p>
  </w:comment>
  <w:comment w:id="23" w:author="Tarek Saad" w:date="2021-11-22T09:41:00Z" w:initials="TS">
    <w:p w14:paraId="27A9A61D" w14:textId="2B93ED77" w:rsidR="00C828CF" w:rsidRDefault="00C828CF">
      <w:pPr>
        <w:pStyle w:val="CommentText"/>
      </w:pPr>
      <w:r>
        <w:rPr>
          <w:rStyle w:val="CommentReference"/>
        </w:rPr>
        <w:annotationRef/>
      </w:r>
      <w:r>
        <w:t>Good point.</w:t>
      </w:r>
      <w:r w:rsidR="00D5568C">
        <w:t xml:space="preserve"> See revised text.</w:t>
      </w:r>
    </w:p>
  </w:comment>
  <w:comment w:id="41" w:author="BOUCADAIR Mohamed INNOV/NET" w:date="2021-11-17T02:50:00Z" w:initials="BMI">
    <w:p w14:paraId="7F0B4EA4" w14:textId="09DBC8FB" w:rsidR="00F35082" w:rsidRPr="004D5646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646">
        <w:rPr>
          <w:lang w:val="en-US"/>
        </w:rPr>
        <w:t>No</w:t>
      </w:r>
      <w:r>
        <w:rPr>
          <w:lang w:val="en-US"/>
        </w:rPr>
        <w:t>t sure what is meant here especially that the text right after talks about “deploy…”.</w:t>
      </w:r>
    </w:p>
  </w:comment>
  <w:comment w:id="42" w:author="Tarek Saad" w:date="2021-11-22T09:43:00Z" w:initials="TS">
    <w:p w14:paraId="181C8896" w14:textId="001582C1" w:rsidR="00F44B0D" w:rsidRDefault="00F44B0D">
      <w:pPr>
        <w:pStyle w:val="CommentText"/>
        <w:rPr>
          <w:lang w:val="en-US"/>
        </w:rPr>
      </w:pPr>
      <w:r>
        <w:rPr>
          <w:lang w:val="en-US"/>
        </w:rPr>
        <w:t>Path control technologies here refer to RSVP, SR, LDP or other path control plane setup technology.</w:t>
      </w:r>
    </w:p>
    <w:p w14:paraId="5445D94A" w14:textId="3AE5396D" w:rsidR="00F44B0D" w:rsidRDefault="00F44B0D">
      <w:pPr>
        <w:pStyle w:val="CommentText"/>
        <w:rPr>
          <w:lang w:val="en-US"/>
        </w:rPr>
      </w:pPr>
      <w:r>
        <w:rPr>
          <w:lang w:val="en-US"/>
        </w:rPr>
        <w:t xml:space="preserve">The term is used </w:t>
      </w:r>
    </w:p>
    <w:p w14:paraId="2FB4CDC1" w14:textId="035612D1" w:rsidR="005214DA" w:rsidRPr="005214DA" w:rsidRDefault="005214D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214DA">
        <w:rPr>
          <w:lang w:val="en-US"/>
        </w:rPr>
        <w:t>Independent of the control plane protocol used to establish transport paths</w:t>
      </w:r>
    </w:p>
  </w:comment>
  <w:comment w:id="54" w:author="BOUCADAIR Mohamed INNOV/NET" w:date="2021-11-17T02:37:00Z" w:initials="BMI">
    <w:p w14:paraId="1296B2F6" w14:textId="3EDFEE30" w:rsidR="00F35082" w:rsidRPr="00617215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May be worth to introduce first the concept of “</w:t>
      </w:r>
      <w:r w:rsidRPr="00946A2E">
        <w:rPr>
          <w:rStyle w:val="CommentReference"/>
          <w:lang w:val="en-US"/>
        </w:rPr>
        <w:t>traffic aggregate</w:t>
      </w:r>
      <w:r>
        <w:rPr>
          <w:rStyle w:val="CommentReference"/>
          <w:lang w:val="en-US"/>
        </w:rPr>
        <w:t>” or “</w:t>
      </w:r>
      <w:r w:rsidRPr="00946A2E">
        <w:rPr>
          <w:rStyle w:val="CommentReference"/>
          <w:lang w:val="en-US"/>
        </w:rPr>
        <w:t>Behavior Aggregate</w:t>
      </w:r>
      <w:r>
        <w:rPr>
          <w:rStyle w:val="CommentReference"/>
          <w:lang w:val="en-US"/>
        </w:rPr>
        <w:t>”</w:t>
      </w:r>
      <w:r w:rsidRPr="00946A2E">
        <w:rPr>
          <w:rStyle w:val="CommentReference"/>
          <w:lang w:val="en-US"/>
        </w:rPr>
        <w:t xml:space="preserve"> </w:t>
      </w:r>
      <w:r>
        <w:rPr>
          <w:rStyle w:val="CommentReference"/>
          <w:lang w:val="en-US"/>
        </w:rPr>
        <w:t>in RFC2475</w:t>
      </w:r>
    </w:p>
  </w:comment>
  <w:comment w:id="55" w:author="Tarek Saad" w:date="2021-11-22T13:58:00Z" w:initials="TS">
    <w:p w14:paraId="7CDB9361" w14:textId="2634C521" w:rsidR="00EF023F" w:rsidRDefault="00EF023F">
      <w:pPr>
        <w:pStyle w:val="CommentText"/>
      </w:pPr>
      <w:r>
        <w:rPr>
          <w:rStyle w:val="CommentReference"/>
        </w:rPr>
        <w:annotationRef/>
      </w:r>
      <w:r>
        <w:t>XXX : to check if we do.</w:t>
      </w:r>
    </w:p>
  </w:comment>
  <w:comment w:id="59" w:author="BOUCADAIR Mohamed INNOV/NET" w:date="2021-11-17T02:38:00Z" w:initials="BMI">
    <w:p w14:paraId="0052A9EE" w14:textId="5DF85940" w:rsidR="00F35082" w:rsidRPr="00617215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946A2E">
        <w:rPr>
          <w:lang w:val="en-US"/>
        </w:rPr>
        <w:t>What is a stream?</w:t>
      </w:r>
    </w:p>
  </w:comment>
  <w:comment w:id="60" w:author="Tarek Saad" w:date="2021-11-22T09:45:00Z" w:initials="TS">
    <w:p w14:paraId="19F4108F" w14:textId="77777777" w:rsidR="00DA05F6" w:rsidRDefault="00DA05F6">
      <w:pPr>
        <w:pStyle w:val="CommentText"/>
      </w:pPr>
      <w:r>
        <w:rPr>
          <w:rStyle w:val="CommentReference"/>
        </w:rPr>
        <w:annotationRef/>
      </w:r>
      <w:r>
        <w:t>RFC2475 :</w:t>
      </w:r>
    </w:p>
    <w:p w14:paraId="5409696C" w14:textId="310A1A27" w:rsidR="00DA05F6" w:rsidRDefault="00DA05F6" w:rsidP="00DA05F6">
      <w:pPr>
        <w:pStyle w:val="CommentText"/>
      </w:pPr>
      <w:r>
        <w:t xml:space="preserve">   Traffic stream: an administratively significant set of one or more microflows which traverse a path segment.</w:t>
      </w:r>
    </w:p>
  </w:comment>
  <w:comment w:id="57" w:author="BOUCADAIR Mohamed INNOV/NET" w:date="2021-11-17T03:02:00Z" w:initials="BMI">
    <w:p w14:paraId="2A2FECC4" w14:textId="5E2BE4D3" w:rsidR="00F35082" w:rsidRPr="000C323B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Why not reasoning about network slice services?</w:t>
      </w:r>
    </w:p>
  </w:comment>
  <w:comment w:id="58" w:author="Tarek Saad" w:date="2021-11-22T14:03:00Z" w:initials="TS">
    <w:p w14:paraId="4EA627AF" w14:textId="696E181C" w:rsidR="004E25CC" w:rsidRPr="004E25CC" w:rsidRDefault="004E25CC">
      <w:pPr>
        <w:pStyle w:val="CommentText"/>
        <w:rPr>
          <w:lang w:val="en-US"/>
        </w:rPr>
      </w:pPr>
      <w:r w:rsidRPr="004E25CC">
        <w:rPr>
          <w:lang w:val="en-US"/>
        </w:rPr>
        <w:t xml:space="preserve">Only </w:t>
      </w:r>
      <w:r w:rsidRPr="004E25CC">
        <w:rPr>
          <w:rStyle w:val="CommentReference"/>
          <w:lang w:val="en-US"/>
        </w:rPr>
        <w:annotationRef/>
      </w:r>
      <w:r w:rsidRPr="004E25CC">
        <w:rPr>
          <w:rStyle w:val="CommentReference"/>
          <w:lang w:val="en-US"/>
        </w:rPr>
        <w:t>s</w:t>
      </w:r>
      <w:r w:rsidRPr="004E25CC">
        <w:rPr>
          <w:lang w:val="en-US"/>
        </w:rPr>
        <w:t>ome streams from different slice services (that have comparable SLOs) may be aggregated together.</w:t>
      </w:r>
    </w:p>
  </w:comment>
  <w:comment w:id="95" w:author="BOUCADAIR Mohamed INNOV/NET" w:date="2021-11-17T03:08:00Z" w:initials="BMI">
    <w:p w14:paraId="58644DAE" w14:textId="57A8A90E" w:rsidR="00F35082" w:rsidRPr="000C323B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You may add a pointer to RFC2477</w:t>
      </w:r>
    </w:p>
  </w:comment>
  <w:comment w:id="96" w:author="Tarek Saad" w:date="2021-11-22T14:10:00Z" w:initials="TS">
    <w:p w14:paraId="3F9FE8E0" w14:textId="74B5B921" w:rsidR="004E25CC" w:rsidRDefault="004E25CC">
      <w:pPr>
        <w:pStyle w:val="CommentText"/>
      </w:pPr>
      <w:r>
        <w:rPr>
          <w:rStyle w:val="CommentReference"/>
        </w:rPr>
        <w:annotationRef/>
      </w:r>
    </w:p>
  </w:comment>
  <w:comment w:id="97" w:author="Tarek Saad" w:date="2021-11-22T14:10:00Z" w:initials="TS">
    <w:p w14:paraId="74C3F22F" w14:textId="11ED8E8F" w:rsidR="004E25CC" w:rsidRDefault="004E25CC">
      <w:pPr>
        <w:pStyle w:val="CommentText"/>
      </w:pPr>
      <w:r>
        <w:rPr>
          <w:rStyle w:val="CommentReference"/>
        </w:rPr>
        <w:annotationRef/>
      </w:r>
      <w:r>
        <w:t>We want to refer to the term class selector which can be applicable to different dataplanes (</w:t>
      </w:r>
      <w:r w:rsidR="00F32692">
        <w:t>MPLS, IP, etc.) – the codepoints are specifically defined for IP in RFC2474.</w:t>
      </w:r>
    </w:p>
  </w:comment>
  <w:comment w:id="122" w:author="BOUCADAIR Mohamed INNOV/NET" w:date="2021-11-17T03:10:00Z" w:initials="BMI">
    <w:p w14:paraId="62709FAA" w14:textId="3D4E4988" w:rsidR="00F35082" w:rsidRPr="000C323B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guess you meant “DS field”.</w:t>
      </w:r>
    </w:p>
  </w:comment>
  <w:comment w:id="135" w:author="BOUCADAIR Mohamed INNOV/NET" w:date="2021-11-17T03:12:00Z" w:initials="BMI">
    <w:p w14:paraId="4FF61592" w14:textId="5CE646FD" w:rsidR="00F35082" w:rsidRPr="000C323B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C323B">
        <w:rPr>
          <w:lang w:val="en-US"/>
        </w:rPr>
        <w:t>This is j</w:t>
      </w:r>
      <w:r>
        <w:rPr>
          <w:lang w:val="en-US"/>
        </w:rPr>
        <w:t xml:space="preserve">ust to make it clear that you don’t inherit other “principles” from diffserv. </w:t>
      </w:r>
    </w:p>
  </w:comment>
  <w:comment w:id="149" w:author="BOUCADAIR Mohamed INNOV/NET" w:date="2021-11-17T03:15:00Z" w:initials="BMI">
    <w:p w14:paraId="04A7A974" w14:textId="3CD37108" w:rsidR="00F35082" w:rsidRPr="008C532C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C532C">
        <w:rPr>
          <w:rStyle w:val="CommentReference"/>
          <w:lang w:val="en-US"/>
        </w:rPr>
        <w:t>The use of normative l</w:t>
      </w:r>
      <w:r>
        <w:rPr>
          <w:rStyle w:val="CommentReference"/>
          <w:lang w:val="en-US"/>
        </w:rPr>
        <w:t>anguage is not justified here.</w:t>
      </w:r>
    </w:p>
  </w:comment>
  <w:comment w:id="154" w:author="BOUCADAIR Mohamed INNOV/NET" w:date="2021-11-17T03:16:00Z" w:initials="BMI">
    <w:p w14:paraId="16A40884" w14:textId="1D377732" w:rsidR="00F35082" w:rsidRPr="008C532C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C532C">
        <w:rPr>
          <w:lang w:val="en-US"/>
        </w:rPr>
        <w:t>Shou</w:t>
      </w:r>
      <w:r>
        <w:rPr>
          <w:lang w:val="en-US"/>
        </w:rPr>
        <w:t xml:space="preserve">ld be introduced first. </w:t>
      </w:r>
    </w:p>
  </w:comment>
  <w:comment w:id="161" w:author="BOUCADAIR Mohamed INNOV/NET" w:date="2021-11-17T03:16:00Z" w:initials="BMI">
    <w:p w14:paraId="32E5232C" w14:textId="7B786218" w:rsidR="00F35082" w:rsidRPr="008C532C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C323B">
        <w:rPr>
          <w:lang w:val="en-US"/>
        </w:rPr>
        <w:t>This is diffserv-specific</w:t>
      </w:r>
      <w:r>
        <w:rPr>
          <w:lang w:val="en-US"/>
        </w:rPr>
        <w:t>!</w:t>
      </w:r>
    </w:p>
  </w:comment>
  <w:comment w:id="162" w:author="Tarek Saad" w:date="2021-11-22T09:48:00Z" w:initials="TS">
    <w:p w14:paraId="6B9A0FC6" w14:textId="540B9898" w:rsidR="00C8100A" w:rsidRDefault="00C8100A">
      <w:pPr>
        <w:pStyle w:val="CommentText"/>
      </w:pPr>
      <w:r>
        <w:rPr>
          <w:rStyle w:val="CommentReference"/>
        </w:rPr>
        <w:annotationRef/>
      </w:r>
      <w:r>
        <w:t xml:space="preserve">NRP PHB is different from the </w:t>
      </w:r>
      <w:r w:rsidR="00EA3009">
        <w:rPr>
          <w:noProof/>
        </w:rPr>
        <w:t xml:space="preserve">the </w:t>
      </w:r>
      <w:r w:rsidR="004A65BD">
        <w:t>Diffserv</w:t>
      </w:r>
      <w:r>
        <w:t xml:space="preserve"> </w:t>
      </w:r>
      <w:r w:rsidR="00EA3009">
        <w:rPr>
          <w:noProof/>
        </w:rPr>
        <w:t xml:space="preserve">CS </w:t>
      </w:r>
      <w:r>
        <w:t>PHB</w:t>
      </w:r>
    </w:p>
  </w:comment>
  <w:comment w:id="166" w:author="BOUCADAIR Mohamed INNOV/NET" w:date="2021-11-17T03:17:00Z" w:initials="BMI">
    <w:p w14:paraId="2A2F963E" w14:textId="77777777" w:rsidR="00F3508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Differentiated behavior can be provided without requiring diffserv PHBs.</w:t>
      </w:r>
    </w:p>
    <w:p w14:paraId="6154839C" w14:textId="77777777" w:rsidR="00F35082" w:rsidRDefault="00F35082">
      <w:pPr>
        <w:pStyle w:val="CommentText"/>
        <w:rPr>
          <w:lang w:val="en-US"/>
        </w:rPr>
      </w:pPr>
    </w:p>
    <w:p w14:paraId="5FCF2EE2" w14:textId="77777777" w:rsidR="00F35082" w:rsidRDefault="00F35082">
      <w:pPr>
        <w:pStyle w:val="CommentText"/>
        <w:rPr>
          <w:lang w:val="en-US"/>
        </w:rPr>
      </w:pPr>
      <w:r>
        <w:rPr>
          <w:lang w:val="en-US"/>
        </w:rPr>
        <w:t>I guess you are generalizing the concept of PHB, but I’m afraid this will be confusing especially that the text above says “…</w:t>
      </w:r>
      <w:r w:rsidRPr="00A95ABE">
        <w:rPr>
          <w:rFonts w:ascii="Courier New" w:hAnsi="Courier New" w:cs="Courier New"/>
          <w:sz w:val="21"/>
          <w:szCs w:val="21"/>
          <w:lang w:val="en-US"/>
        </w:rPr>
        <w:t>this document does not mandate Diffserv</w:t>
      </w:r>
      <w:r>
        <w:rPr>
          <w:rFonts w:ascii="Courier New" w:hAnsi="Courier New" w:cs="Courier New"/>
          <w:sz w:val="21"/>
          <w:szCs w:val="21"/>
          <w:lang w:val="en-US"/>
        </w:rPr>
        <w:t>…</w:t>
      </w:r>
      <w:r>
        <w:rPr>
          <w:lang w:val="en-US"/>
        </w:rPr>
        <w:t>”</w:t>
      </w:r>
    </w:p>
    <w:p w14:paraId="54583E02" w14:textId="0ED8CA1C" w:rsidR="003C24AD" w:rsidRPr="008C532C" w:rsidRDefault="003C24AD">
      <w:pPr>
        <w:pStyle w:val="CommentText"/>
        <w:rPr>
          <w:lang w:val="en-US"/>
        </w:rPr>
      </w:pPr>
      <w:r>
        <w:rPr>
          <w:lang w:val="en-US"/>
        </w:rPr>
        <w:t xml:space="preserve">Is it </w:t>
      </w:r>
    </w:p>
  </w:comment>
  <w:comment w:id="167" w:author="Tarek Saad" w:date="2021-11-23T08:44:00Z" w:initials="TS">
    <w:p w14:paraId="66E94D68" w14:textId="74BD2794" w:rsidR="00DE173A" w:rsidRDefault="00DE173A">
      <w:pPr>
        <w:pStyle w:val="CommentText"/>
      </w:pPr>
      <w:r>
        <w:t xml:space="preserve">The per CS </w:t>
      </w:r>
      <w:r w:rsidR="00EA3009">
        <w:rPr>
          <w:noProof/>
        </w:rPr>
        <w:t>PHB is optional</w:t>
      </w:r>
      <w:r w:rsidR="00EA3009">
        <w:rPr>
          <w:noProof/>
        </w:rPr>
        <w:t xml:space="preserve"> w</w:t>
      </w:r>
      <w:r w:rsidR="00EA3009">
        <w:rPr>
          <w:noProof/>
        </w:rPr>
        <w:t>hen DS is enabled</w:t>
      </w:r>
      <w:r w:rsidR="00EA3009">
        <w:rPr>
          <w:noProof/>
        </w:rPr>
        <w:t xml:space="preserve">. The </w:t>
      </w:r>
      <w:r>
        <w:rPr>
          <w:rStyle w:val="CommentReference"/>
        </w:rPr>
        <w:annotationRef/>
      </w:r>
      <w:r>
        <w:t xml:space="preserve">NRP PHB is specific to </w:t>
      </w:r>
      <w:r w:rsidR="00EA3009">
        <w:rPr>
          <w:noProof/>
        </w:rPr>
        <w:t>this solution.</w:t>
      </w:r>
    </w:p>
  </w:comment>
  <w:comment w:id="170" w:author="BOUCADAIR Mohamed INNOV/NET" w:date="2021-11-17T02:41:00Z" w:initials="BMI">
    <w:p w14:paraId="12F7AD6A" w14:textId="233F95EA" w:rsidR="00F35082" w:rsidRPr="00617215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535E">
        <w:rPr>
          <w:lang w:val="en-US"/>
        </w:rPr>
        <w:t>This assumes that DSC</w:t>
      </w:r>
      <w:r>
        <w:rPr>
          <w:lang w:val="en-US"/>
        </w:rPr>
        <w:t>P/TC are not used to identify the slice aggregate. Right?</w:t>
      </w:r>
    </w:p>
  </w:comment>
  <w:comment w:id="171" w:author="Tarek Saad" w:date="2021-11-22T09:49:00Z" w:initials="TS">
    <w:p w14:paraId="61420C9F" w14:textId="63048EDF" w:rsidR="00C8100A" w:rsidRDefault="00C8100A">
      <w:pPr>
        <w:pStyle w:val="CommentText"/>
      </w:pPr>
      <w:r>
        <w:rPr>
          <w:rStyle w:val="CommentReference"/>
        </w:rPr>
        <w:annotationRef/>
      </w:r>
      <w:r>
        <w:t>Correct.</w:t>
      </w:r>
    </w:p>
  </w:comment>
  <w:comment w:id="175" w:author="BOUCADAIR Mohamed INNOV/NET" w:date="2021-11-17T03:23:00Z" w:initials="BMI">
    <w:p w14:paraId="2927BDBD" w14:textId="77777777" w:rsidR="00F3508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26688">
        <w:rPr>
          <w:lang w:val="en-US"/>
        </w:rPr>
        <w:t>This co</w:t>
      </w:r>
      <w:r>
        <w:rPr>
          <w:lang w:val="en-US"/>
        </w:rPr>
        <w:t xml:space="preserve">ntradicts the definition of an aggregate: </w:t>
      </w:r>
    </w:p>
    <w:p w14:paraId="39F59F40" w14:textId="77777777" w:rsidR="00F35082" w:rsidRDefault="00F35082">
      <w:pPr>
        <w:pStyle w:val="CommentText"/>
        <w:rPr>
          <w:lang w:val="en-US"/>
        </w:rPr>
      </w:pPr>
    </w:p>
    <w:p w14:paraId="0CD8D765" w14:textId="439DFD48" w:rsidR="00F35082" w:rsidRPr="00226688" w:rsidRDefault="00F35082">
      <w:pPr>
        <w:pStyle w:val="CommentText"/>
        <w:rPr>
          <w:lang w:val="en-US"/>
        </w:rPr>
      </w:pPr>
      <w:r>
        <w:rPr>
          <w:lang w:val="en-US"/>
        </w:rPr>
        <w:t>“…</w:t>
      </w:r>
      <w:r w:rsidRPr="00A95ABE">
        <w:rPr>
          <w:rFonts w:ascii="Courier New" w:hAnsi="Courier New" w:cs="Courier New"/>
          <w:sz w:val="21"/>
          <w:szCs w:val="21"/>
          <w:lang w:val="en-US"/>
        </w:rPr>
        <w:t xml:space="preserve">are given </w:t>
      </w:r>
      <w:r w:rsidRPr="00226688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the </w:t>
      </w:r>
      <w:r w:rsidR="00D62EC9">
        <w:rPr>
          <w:rFonts w:ascii="Courier New" w:hAnsi="Courier New" w:cs="Courier New"/>
          <w:b/>
          <w:bCs/>
          <w:sz w:val="21"/>
          <w:szCs w:val="21"/>
          <w:lang w:val="en-US"/>
        </w:rPr>
        <w:t>with</w:t>
      </w:r>
      <w:r w:rsidRPr="00226688">
        <w:rPr>
          <w:rFonts w:ascii="Courier New" w:hAnsi="Courier New" w:cs="Courier New"/>
          <w:b/>
          <w:bCs/>
          <w:sz w:val="21"/>
          <w:szCs w:val="21"/>
          <w:lang w:val="en-US"/>
        </w:rPr>
        <w:t xml:space="preserve"> treatment</w:t>
      </w:r>
      <w:r>
        <w:rPr>
          <w:rFonts w:ascii="Courier New" w:hAnsi="Courier New" w:cs="Courier New"/>
          <w:sz w:val="21"/>
          <w:szCs w:val="21"/>
          <w:lang w:val="en-US"/>
        </w:rPr>
        <w:t>…</w:t>
      </w:r>
      <w:r>
        <w:rPr>
          <w:lang w:val="en-US"/>
        </w:rPr>
        <w:t>”</w:t>
      </w:r>
    </w:p>
  </w:comment>
  <w:comment w:id="176" w:author="Tarek Saad" w:date="2021-11-23T08:48:00Z" w:initials="TS">
    <w:p w14:paraId="3DD57C47" w14:textId="0417D0E4" w:rsidR="00A74ACF" w:rsidRDefault="00A74ACF">
      <w:pPr>
        <w:pStyle w:val="CommentText"/>
      </w:pPr>
      <w:r>
        <w:rPr>
          <w:rStyle w:val="CommentReference"/>
        </w:rPr>
        <w:annotationRef/>
      </w:r>
      <w:r>
        <w:t>Please see revised text.</w:t>
      </w:r>
    </w:p>
  </w:comment>
  <w:comment w:id="188" w:author="BOUCADAIR Mohamed INNOV/NET" w:date="2021-11-17T03:32:00Z" w:initials="BMI">
    <w:p w14:paraId="7FEFFF09" w14:textId="1C97D32C" w:rsidR="00F35082" w:rsidRPr="009D4BE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D4BE2">
        <w:rPr>
          <w:lang w:val="en-US"/>
        </w:rPr>
        <w:t xml:space="preserve">This assumes a specific </w:t>
      </w:r>
      <w:r>
        <w:rPr>
          <w:lang w:val="en-US"/>
        </w:rPr>
        <w:t xml:space="preserve">approach in setting paths. I prefer a more neutral term. </w:t>
      </w:r>
    </w:p>
  </w:comment>
  <w:comment w:id="222" w:author="BOUCADAIR Mohamed INNOV/NET" w:date="2021-11-17T03:22:00Z" w:initials="BMI">
    <w:p w14:paraId="556D5A50" w14:textId="652B578B" w:rsidR="00F35082" w:rsidRPr="00DA5FDA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D3C34">
        <w:rPr>
          <w:rStyle w:val="CommentReference"/>
          <w:lang w:val="en-US"/>
        </w:rPr>
        <w:t xml:space="preserve">Already introdcued in </w:t>
      </w:r>
      <w:r w:rsidRPr="00A95ABE">
        <w:rPr>
          <w:rFonts w:ascii="Courier New" w:hAnsi="Courier New" w:cs="Courier New"/>
          <w:lang w:val="en-US"/>
        </w:rPr>
        <w:t>I-D.ietf-teas-ietf-network-slices</w:t>
      </w:r>
    </w:p>
  </w:comment>
  <w:comment w:id="223" w:author="Tarek Saad" w:date="2021-11-22T09:52:00Z" w:initials="TS">
    <w:p w14:paraId="40E9E3C4" w14:textId="67D3BF7A" w:rsidR="00C8100A" w:rsidRDefault="00C8100A">
      <w:pPr>
        <w:pStyle w:val="CommentText"/>
      </w:pPr>
      <w:r>
        <w:rPr>
          <w:rStyle w:val="CommentReference"/>
        </w:rPr>
        <w:annotationRef/>
      </w:r>
    </w:p>
  </w:comment>
  <w:comment w:id="224" w:author="Tarek Saad" w:date="2021-11-22T09:52:00Z" w:initials="TS">
    <w:p w14:paraId="41658D07" w14:textId="2EB04DDB" w:rsidR="00C8100A" w:rsidRDefault="00C8100A">
      <w:pPr>
        <w:pStyle w:val="CommentText"/>
      </w:pPr>
      <w:r>
        <w:rPr>
          <w:rStyle w:val="CommentReference"/>
        </w:rPr>
        <w:annotationRef/>
      </w:r>
    </w:p>
  </w:comment>
  <w:comment w:id="225" w:author="Tarek Saad" w:date="2021-11-22T09:52:00Z" w:initials="TS">
    <w:p w14:paraId="70168158" w14:textId="638B67C7" w:rsidR="00C8100A" w:rsidRDefault="00C8100A">
      <w:pPr>
        <w:pStyle w:val="CommentText"/>
      </w:pPr>
      <w:r>
        <w:rPr>
          <w:rStyle w:val="CommentReference"/>
        </w:rPr>
        <w:annotationRef/>
      </w:r>
    </w:p>
  </w:comment>
  <w:comment w:id="256" w:author="BOUCADAIR Mohamed INNOV/NET" w:date="2021-11-17T05:10:00Z" w:initials="BMI">
    <w:p w14:paraId="41DE40D7" w14:textId="18219AFF" w:rsidR="00DC0145" w:rsidRPr="00DC0145" w:rsidRDefault="00DC01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0145">
        <w:rPr>
          <w:lang w:val="en-US"/>
        </w:rPr>
        <w:t xml:space="preserve">Still, the nodes is </w:t>
      </w:r>
      <w:r>
        <w:rPr>
          <w:lang w:val="en-US"/>
        </w:rPr>
        <w:t>part of the NRP. No?</w:t>
      </w:r>
    </w:p>
  </w:comment>
  <w:comment w:id="257" w:author="Tarek Saad" w:date="2021-11-22T09:54:00Z" w:initials="TS">
    <w:p w14:paraId="2FB07880" w14:textId="647E731C" w:rsidR="00BE77F1" w:rsidRDefault="00BE77F1">
      <w:pPr>
        <w:pStyle w:val="CommentText"/>
      </w:pPr>
      <w:r>
        <w:rPr>
          <w:rStyle w:val="CommentReference"/>
        </w:rPr>
        <w:annotationRef/>
      </w:r>
      <w:r>
        <w:t>No. A packet may traverse a node, subset of nodes, or domain that is not NRP capable.</w:t>
      </w:r>
    </w:p>
  </w:comment>
  <w:comment w:id="278" w:author="BOUCADAIR Mohamed INNOV/NET" w:date="2021-11-17T03:40:00Z" w:initials="BMI">
    <w:p w14:paraId="217B493D" w14:textId="77777777" w:rsidR="00F35082" w:rsidRDefault="00F35082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annotationRef/>
      </w:r>
      <w:r w:rsidRPr="00871747">
        <w:rPr>
          <w:rStyle w:val="CommentReference"/>
          <w:lang w:val="en-US"/>
        </w:rPr>
        <w:t>What is specif</w:t>
      </w:r>
      <w:r>
        <w:rPr>
          <w:rStyle w:val="CommentReference"/>
          <w:lang w:val="en-US"/>
        </w:rPr>
        <w:t xml:space="preserve">ic to “aggregates” vs what is already included in the slice framewrok I-D? </w:t>
      </w:r>
    </w:p>
    <w:p w14:paraId="5904EBD8" w14:textId="77777777" w:rsidR="00F35082" w:rsidRDefault="00F35082">
      <w:pPr>
        <w:pStyle w:val="CommentText"/>
        <w:rPr>
          <w:rStyle w:val="CommentReference"/>
          <w:lang w:val="en-US"/>
        </w:rPr>
      </w:pPr>
    </w:p>
    <w:p w14:paraId="0143D064" w14:textId="1482D4AA" w:rsidR="00F35082" w:rsidRPr="00871747" w:rsidRDefault="00F35082">
      <w:pPr>
        <w:pStyle w:val="CommentText"/>
        <w:rPr>
          <w:lang w:val="en-US"/>
        </w:rPr>
      </w:pPr>
      <w:r>
        <w:rPr>
          <w:rStyle w:val="CommentReference"/>
          <w:lang w:val="en-US"/>
        </w:rPr>
        <w:t>As currently written, I see no specifics called out.</w:t>
      </w:r>
    </w:p>
  </w:comment>
  <w:comment w:id="279" w:author="Tarek Saad" w:date="2021-11-23T13:21:00Z" w:initials="TS">
    <w:p w14:paraId="3430392A" w14:textId="4FC32DBD" w:rsidR="00C8441F" w:rsidRPr="002475B9" w:rsidRDefault="00C8441F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 w:rsidR="002475B9">
        <w:rPr>
          <w:rStyle w:val="CommentReference"/>
        </w:rPr>
        <w:t>We will consider referencing the framework document when it sufficiently covers this.</w:t>
      </w:r>
    </w:p>
  </w:comment>
  <w:comment w:id="282" w:author="BOUCADAIR Mohamed INNOV/NET" w:date="2021-11-17T03:40:00Z" w:initials="BMI">
    <w:p w14:paraId="2A156A68" w14:textId="2797AFE6" w:rsidR="00F35082" w:rsidRPr="00871747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71747">
        <w:rPr>
          <w:rStyle w:val="CommentReference"/>
          <w:lang w:val="en-US"/>
        </w:rPr>
        <w:t>Do you rea</w:t>
      </w:r>
      <w:r>
        <w:rPr>
          <w:rStyle w:val="CommentReference"/>
          <w:lang w:val="en-US"/>
        </w:rPr>
        <w:t>l</w:t>
      </w:r>
      <w:r w:rsidRPr="00871747">
        <w:rPr>
          <w:rStyle w:val="CommentReference"/>
          <w:lang w:val="en-US"/>
        </w:rPr>
        <w:t>ly need t</w:t>
      </w:r>
      <w:r>
        <w:rPr>
          <w:rStyle w:val="CommentReference"/>
          <w:lang w:val="en-US"/>
        </w:rPr>
        <w:t>o include this?</w:t>
      </w:r>
    </w:p>
  </w:comment>
  <w:comment w:id="283" w:author="Tarek Saad" w:date="2021-11-22T09:55:00Z" w:initials="TS">
    <w:p w14:paraId="65EBF3DC" w14:textId="3D3C6B14" w:rsidR="00CE2FB8" w:rsidRDefault="00CE2FB8">
      <w:pPr>
        <w:pStyle w:val="CommentText"/>
      </w:pPr>
      <w:r>
        <w:rPr>
          <w:rStyle w:val="CommentReference"/>
        </w:rPr>
        <w:annotationRef/>
      </w:r>
      <w:r>
        <w:t>Yes, it is one prevalent way to dedicate parts of network to certain slices</w:t>
      </w:r>
      <w:r w:rsidR="002475B9">
        <w:t>.</w:t>
      </w:r>
    </w:p>
  </w:comment>
  <w:comment w:id="286" w:author="BOUCADAIR Mohamed INNOV/NET" w:date="2021-11-17T02:44:00Z" w:initials="BMI">
    <w:p w14:paraId="1EA8E304" w14:textId="610F6529" w:rsidR="00F35082" w:rsidRPr="00617215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FF38A7">
        <w:rPr>
          <w:lang w:val="en-US"/>
        </w:rPr>
        <w:t>This is not specific to t</w:t>
      </w:r>
      <w:r>
        <w:rPr>
          <w:lang w:val="en-US"/>
        </w:rPr>
        <w:t xml:space="preserve">his I-D. A pointer to the framework draft would suffice. </w:t>
      </w:r>
    </w:p>
  </w:comment>
  <w:comment w:id="287" w:author="Tarek Saad" w:date="2021-11-22T09:56:00Z" w:initials="TS">
    <w:p w14:paraId="020DF548" w14:textId="2420D8B8" w:rsidR="007316A2" w:rsidRDefault="007316A2">
      <w:pPr>
        <w:pStyle w:val="CommentText"/>
      </w:pPr>
      <w:r>
        <w:rPr>
          <w:rStyle w:val="CommentReference"/>
        </w:rPr>
        <w:annotationRef/>
      </w:r>
      <w:r w:rsidR="00286D93">
        <w:t>The framework document does not cover the realization steps in detail. This document details the steps required to realize the solution for Slice-Flow Aggregates.</w:t>
      </w:r>
    </w:p>
  </w:comment>
  <w:comment w:id="310" w:author="BOUCADAIR Mohamed INNOV/NET" w:date="2021-11-17T03:46:00Z" w:initials="BMI">
    <w:p w14:paraId="233070DA" w14:textId="61B9CFC6" w:rsidR="00F35082" w:rsidRPr="003F671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If slices are aggregated, then a state is maintained in the network about these individual slices. If services are aggregated, then the optimization is made possible. </w:t>
      </w:r>
    </w:p>
  </w:comment>
  <w:comment w:id="311" w:author="Tarek Saad" w:date="2021-11-22T21:15:00Z" w:initials="TS">
    <w:p w14:paraId="19E47673" w14:textId="434AE6AA" w:rsidR="00F56FB9" w:rsidRDefault="005D7AA2">
      <w:pPr>
        <w:pStyle w:val="CommentText"/>
      </w:pPr>
      <w:r>
        <w:rPr>
          <w:rStyle w:val="CommentReference"/>
        </w:rPr>
        <w:annotationRef/>
      </w:r>
      <w:r w:rsidR="00F56FB9">
        <w:t xml:space="preserve">The motivation for aggregation is to enable nodes to scale and apply per </w:t>
      </w:r>
      <w:r w:rsidR="00BC5555">
        <w:t xml:space="preserve">slice-flow </w:t>
      </w:r>
      <w:r w:rsidR="00F56FB9">
        <w:t>aggregate behavior (as opposed to per slice</w:t>
      </w:r>
      <w:r w:rsidR="00BC5555">
        <w:t xml:space="preserve"> behavior</w:t>
      </w:r>
      <w:r w:rsidR="00F56FB9">
        <w:t>).</w:t>
      </w:r>
    </w:p>
    <w:p w14:paraId="649D8865" w14:textId="6F434310" w:rsidR="005D7AA2" w:rsidRDefault="00F56FB9">
      <w:pPr>
        <w:pStyle w:val="CommentText"/>
      </w:pPr>
      <w:r>
        <w:t>Only ingress (an possibly NSC) nodes are aware of slice stream</w:t>
      </w:r>
      <w:r w:rsidR="00BC5555">
        <w:t>s</w:t>
      </w:r>
      <w:r>
        <w:t xml:space="preserve"> mapping to </w:t>
      </w:r>
      <w:r w:rsidR="00BC5555">
        <w:t xml:space="preserve">slice-flow </w:t>
      </w:r>
      <w:r>
        <w:t>aggregate.</w:t>
      </w:r>
    </w:p>
  </w:comment>
  <w:comment w:id="319" w:author="BOUCADAIR Mohamed INNOV/NET" w:date="2021-11-17T03:49:00Z" w:initials="BMI">
    <w:p w14:paraId="3B446B70" w14:textId="44587F7D" w:rsidR="00F35082" w:rsidRPr="00DD3C34" w:rsidRDefault="00F35082">
      <w:pPr>
        <w:pStyle w:val="CommentText"/>
        <w:rPr>
          <w:lang w:val="en-US"/>
        </w:rPr>
      </w:pPr>
      <w:r w:rsidRPr="00DD3C34">
        <w:rPr>
          <w:lang w:val="en-US"/>
        </w:rPr>
        <w:t xml:space="preserve">… </w:t>
      </w:r>
      <w:r>
        <w:rPr>
          <w:rStyle w:val="CommentReference"/>
        </w:rPr>
        <w:annotationRef/>
      </w:r>
      <w:r w:rsidRPr="00DD3C34">
        <w:rPr>
          <w:rStyle w:val="CommentReference"/>
          <w:lang w:val="en-US"/>
        </w:rPr>
        <w:t>S</w:t>
      </w:r>
      <w:r w:rsidRPr="00DD3C34">
        <w:rPr>
          <w:lang w:val="en-US"/>
        </w:rPr>
        <w:t>ervices</w:t>
      </w:r>
    </w:p>
  </w:comment>
  <w:comment w:id="323" w:author="BOUCADAIR Mohamed INNOV/NET" w:date="2021-11-17T03:50:00Z" w:initials="BMI">
    <w:p w14:paraId="121FB75A" w14:textId="34EB3137" w:rsidR="00F35082" w:rsidRPr="003F671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F6712">
        <w:rPr>
          <w:lang w:val="en-US"/>
        </w:rPr>
        <w:t>Distributed path establishment</w:t>
      </w:r>
      <w:r>
        <w:rPr>
          <w:lang w:val="en-US"/>
        </w:rPr>
        <w:t xml:space="preserve"> should also be supported. Whether a slice is an aggregate or not does not change path maintenance procedures.  </w:t>
      </w:r>
      <w:r w:rsidRPr="003F6712">
        <w:rPr>
          <w:lang w:val="en-US"/>
        </w:rPr>
        <w:t xml:space="preserve"> </w:t>
      </w:r>
    </w:p>
  </w:comment>
  <w:comment w:id="324" w:author="Tarek Saad" w:date="2021-11-22T11:41:00Z" w:initials="TS">
    <w:p w14:paraId="623C1180" w14:textId="0BA8A1FF" w:rsidR="00455FD3" w:rsidRDefault="00455FD3">
      <w:pPr>
        <w:pStyle w:val="CommentText"/>
      </w:pPr>
      <w:r>
        <w:rPr>
          <w:rStyle w:val="CommentReference"/>
        </w:rPr>
        <w:annotationRef/>
      </w:r>
      <w:r>
        <w:t>Sure.</w:t>
      </w:r>
      <w:r w:rsidR="00AB4505">
        <w:t xml:space="preserve"> See revised text.</w:t>
      </w:r>
    </w:p>
  </w:comment>
  <w:comment w:id="351" w:author="BOUCADAIR Mohamed INNOV/NET" w:date="2021-11-17T03:52:00Z" w:initials="BMI">
    <w:p w14:paraId="6F46B1F3" w14:textId="2F35B666" w:rsidR="00F35082" w:rsidRPr="003F671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F6712">
        <w:rPr>
          <w:rStyle w:val="CommentReference"/>
          <w:lang w:val="en-US"/>
        </w:rPr>
        <w:t xml:space="preserve">This </w:t>
      </w:r>
      <w:r>
        <w:rPr>
          <w:rStyle w:val="CommentReference"/>
          <w:lang w:val="en-US"/>
        </w:rPr>
        <w:t>is</w:t>
      </w:r>
      <w:r w:rsidRPr="003F6712">
        <w:rPr>
          <w:rStyle w:val="CommentReference"/>
          <w:lang w:val="en-US"/>
        </w:rPr>
        <w:t xml:space="preserve"> not specific to </w:t>
      </w:r>
      <w:r>
        <w:rPr>
          <w:rStyle w:val="CommentReference"/>
          <w:lang w:val="en-US"/>
        </w:rPr>
        <w:t xml:space="preserve">slice </w:t>
      </w:r>
      <w:r w:rsidRPr="003F6712">
        <w:rPr>
          <w:rStyle w:val="CommentReference"/>
          <w:lang w:val="en-US"/>
        </w:rPr>
        <w:t>a</w:t>
      </w:r>
      <w:r>
        <w:rPr>
          <w:rStyle w:val="CommentReference"/>
          <w:lang w:val="en-US"/>
        </w:rPr>
        <w:t>ggregates</w:t>
      </w:r>
    </w:p>
  </w:comment>
  <w:comment w:id="352" w:author="Tarek Saad" w:date="2021-11-23T13:37:00Z" w:initials="TS">
    <w:p w14:paraId="1D127F9F" w14:textId="2977ED1E" w:rsidR="003C0980" w:rsidRDefault="003C0980">
      <w:pPr>
        <w:pStyle w:val="CommentText"/>
      </w:pPr>
      <w:r>
        <w:rPr>
          <w:rStyle w:val="CommentReference"/>
        </w:rPr>
        <w:annotationRef/>
      </w:r>
      <w:r>
        <w:t>The NRP policies here are there to support Slice-Flow Aggregates.</w:t>
      </w:r>
    </w:p>
  </w:comment>
  <w:comment w:id="360" w:author="BOUCADAIR Mohamed INNOV/NET" w:date="2021-11-17T03:55:00Z" w:initials="BMI">
    <w:p w14:paraId="60CAA534" w14:textId="774AF6AA" w:rsidR="00F35082" w:rsidRPr="00A421FF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421FF">
        <w:rPr>
          <w:lang w:val="en-US"/>
        </w:rPr>
        <w:t>Not sure there is a</w:t>
      </w:r>
      <w:r>
        <w:rPr>
          <w:lang w:val="en-US"/>
        </w:rPr>
        <w:t xml:space="preserve">n ordering in how network elements are touched. </w:t>
      </w:r>
    </w:p>
  </w:comment>
  <w:comment w:id="361" w:author="Tarek Saad" w:date="2021-11-23T08:54:00Z" w:initials="TS">
    <w:p w14:paraId="3632AED9" w14:textId="2E2DA634" w:rsidR="00EE365C" w:rsidRDefault="00EA3009">
      <w:pPr>
        <w:pStyle w:val="CommentText"/>
      </w:pPr>
      <w:r>
        <w:rPr>
          <w:noProof/>
        </w:rPr>
        <w:t>Please s</w:t>
      </w:r>
      <w:r w:rsidR="00EE365C">
        <w:rPr>
          <w:rStyle w:val="CommentReference"/>
        </w:rPr>
        <w:annotationRef/>
      </w:r>
      <w:r>
        <w:rPr>
          <w:noProof/>
        </w:rPr>
        <w:t>ee revised</w:t>
      </w:r>
      <w:r>
        <w:rPr>
          <w:noProof/>
        </w:rPr>
        <w:t xml:space="preserve"> te</w:t>
      </w:r>
      <w:r>
        <w:rPr>
          <w:noProof/>
        </w:rPr>
        <w:t>x</w:t>
      </w:r>
      <w:r>
        <w:rPr>
          <w:noProof/>
        </w:rPr>
        <w:t>t.</w:t>
      </w:r>
    </w:p>
  </w:comment>
  <w:comment w:id="380" w:author="BOUCADAIR Mohamed INNOV/NET" w:date="2021-11-17T03:57:00Z" w:initials="BMI">
    <w:p w14:paraId="11E5CB13" w14:textId="2A339989" w:rsidR="00F35082" w:rsidRPr="00A421FF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421FF">
        <w:rPr>
          <w:rStyle w:val="CommentReference"/>
          <w:lang w:val="en-US"/>
        </w:rPr>
        <w:t>Unambiguous identification is a gene</w:t>
      </w:r>
      <w:r>
        <w:rPr>
          <w:rStyle w:val="CommentReference"/>
          <w:lang w:val="en-US"/>
        </w:rPr>
        <w:t xml:space="preserve">ral requirement. </w:t>
      </w:r>
    </w:p>
  </w:comment>
  <w:comment w:id="381" w:author="Tarek Saad" w:date="2021-11-23T13:43:00Z" w:initials="TS">
    <w:p w14:paraId="60DEE8C8" w14:textId="1BBA9DD1" w:rsidR="006C24F6" w:rsidRDefault="006C24F6">
      <w:pPr>
        <w:pStyle w:val="CommentText"/>
      </w:pPr>
      <w:r>
        <w:rPr>
          <w:rStyle w:val="CommentReference"/>
        </w:rPr>
        <w:annotationRef/>
      </w:r>
      <w:r>
        <w:t>Agreed. It is what is being stated.</w:t>
      </w:r>
    </w:p>
  </w:comment>
  <w:comment w:id="390" w:author="BOUCADAIR Mohamed INNOV/NET" w:date="2021-11-17T03:57:00Z" w:initials="BMI">
    <w:p w14:paraId="0E5C1A78" w14:textId="20807C97" w:rsidR="00F35082" w:rsidRPr="00A421FF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421FF">
        <w:rPr>
          <w:rStyle w:val="CommentReference"/>
          <w:lang w:val="en-US"/>
        </w:rPr>
        <w:t xml:space="preserve">This </w:t>
      </w:r>
      <w:r>
        <w:rPr>
          <w:rStyle w:val="CommentReference"/>
          <w:lang w:val="en-US"/>
        </w:rPr>
        <w:t>is</w:t>
      </w:r>
      <w:r w:rsidRPr="00A421FF">
        <w:rPr>
          <w:rStyle w:val="CommentReference"/>
          <w:lang w:val="en-US"/>
        </w:rPr>
        <w:t xml:space="preserve"> local to the c</w:t>
      </w:r>
      <w:r>
        <w:rPr>
          <w:rStyle w:val="CommentReference"/>
          <w:lang w:val="en-US"/>
        </w:rPr>
        <w:t xml:space="preserve">ontroller. I’m not sure there is a value in calling this out. </w:t>
      </w:r>
    </w:p>
  </w:comment>
  <w:comment w:id="391" w:author="Tarek Saad" w:date="2021-11-22T11:43:00Z" w:initials="TS">
    <w:p w14:paraId="6EF53566" w14:textId="436568C7" w:rsidR="00455FD3" w:rsidRDefault="00455FD3">
      <w:pPr>
        <w:pStyle w:val="CommentText"/>
      </w:pPr>
      <w:r>
        <w:rPr>
          <w:rStyle w:val="CommentReference"/>
        </w:rPr>
        <w:annotationRef/>
      </w:r>
      <w:r>
        <w:t>OK ?</w:t>
      </w:r>
    </w:p>
  </w:comment>
  <w:comment w:id="396" w:author="BOUCADAIR Mohamed INNOV/NET" w:date="2021-11-17T03:59:00Z" w:initials="BMI">
    <w:p w14:paraId="1895D8B7" w14:textId="791F87DB" w:rsidR="00F35082" w:rsidRPr="00A421FF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421FF">
        <w:rPr>
          <w:lang w:val="en-US"/>
        </w:rPr>
        <w:t xml:space="preserve">This is deployment specific. I </w:t>
      </w:r>
      <w:r>
        <w:rPr>
          <w:lang w:val="en-US"/>
        </w:rPr>
        <w:t xml:space="preserve">would delete this text. </w:t>
      </w:r>
    </w:p>
  </w:comment>
  <w:comment w:id="397" w:author="Tarek Saad" w:date="2021-11-22T21:45:00Z" w:initials="TS">
    <w:p w14:paraId="629744EF" w14:textId="2B8C4971" w:rsidR="00563D1B" w:rsidRDefault="00563D1B">
      <w:pPr>
        <w:pStyle w:val="CommentText"/>
      </w:pPr>
      <w:r>
        <w:rPr>
          <w:rStyle w:val="CommentReference"/>
        </w:rPr>
        <w:annotationRef/>
      </w:r>
      <w:r>
        <w:t xml:space="preserve">Discuss </w:t>
      </w:r>
      <w:r w:rsidR="002C748D">
        <w:t>this !</w:t>
      </w:r>
    </w:p>
  </w:comment>
  <w:comment w:id="415" w:author="BOUCADAIR Mohamed INNOV/NET" w:date="2021-11-17T04:00:00Z" w:initials="BMI">
    <w:p w14:paraId="6FCE091A" w14:textId="7D441F5E" w:rsidR="00F35082" w:rsidRPr="00EF7845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7845">
        <w:rPr>
          <w:lang w:val="en-US"/>
        </w:rPr>
        <w:t>There is no such field i</w:t>
      </w:r>
      <w:r>
        <w:rPr>
          <w:lang w:val="en-US"/>
        </w:rPr>
        <w:t xml:space="preserve">n diffserv specs. </w:t>
      </w:r>
    </w:p>
  </w:comment>
  <w:comment w:id="416" w:author="Tarek Saad" w:date="2021-11-23T13:51:00Z" w:initials="TS">
    <w:p w14:paraId="5D99421A" w14:textId="361B0D79" w:rsidR="004C295E" w:rsidRDefault="004C295E">
      <w:pPr>
        <w:pStyle w:val="CommentText"/>
      </w:pPr>
      <w:r>
        <w:rPr>
          <w:rStyle w:val="CommentReference"/>
        </w:rPr>
        <w:annotationRef/>
      </w:r>
      <w:r>
        <w:t>RFC2475 and RFC2474 talk about the class selector field carried in the packet (inside the DS field).</w:t>
      </w:r>
    </w:p>
  </w:comment>
  <w:comment w:id="420" w:author="BOUCADAIR Mohamed INNOV/NET" w:date="2021-11-17T04:14:00Z" w:initials="BMI">
    <w:p w14:paraId="6E4C34BB" w14:textId="50886AB5" w:rsidR="00F35082" w:rsidRPr="00E320AD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320AD">
        <w:rPr>
          <w:lang w:val="en-US"/>
        </w:rPr>
        <w:t>This can b</w:t>
      </w:r>
      <w:r>
        <w:rPr>
          <w:lang w:val="en-US"/>
        </w:rPr>
        <w:t>e</w:t>
      </w:r>
      <w:r w:rsidRPr="00E320AD">
        <w:rPr>
          <w:lang w:val="en-US"/>
        </w:rPr>
        <w:t xml:space="preserve"> a destination IP @, a sou</w:t>
      </w:r>
      <w:r>
        <w:rPr>
          <w:lang w:val="en-US"/>
        </w:rPr>
        <w:t>rce IP address, DSCP/TC, etc. or a combination thereof.</w:t>
      </w:r>
    </w:p>
  </w:comment>
  <w:comment w:id="421" w:author="Tarek Saad" w:date="2021-11-23T09:01:00Z" w:initials="TS">
    <w:p w14:paraId="4B724EF8" w14:textId="1E29E272" w:rsidR="00CF66C8" w:rsidRDefault="00CF66C8">
      <w:pPr>
        <w:pStyle w:val="CommentText"/>
      </w:pPr>
      <w:r>
        <w:rPr>
          <w:rStyle w:val="CommentReference"/>
        </w:rPr>
        <w:annotationRef/>
      </w:r>
      <w:r w:rsidR="00EA3009">
        <w:rPr>
          <w:noProof/>
        </w:rPr>
        <w:t>Yes,</w:t>
      </w:r>
      <w:r w:rsidR="00925D77">
        <w:rPr>
          <w:noProof/>
        </w:rPr>
        <w:t xml:space="preserve"> agreed.</w:t>
      </w:r>
      <w:r w:rsidR="00EA3009">
        <w:rPr>
          <w:noProof/>
        </w:rPr>
        <w:t xml:space="preserve"> </w:t>
      </w:r>
      <w:r w:rsidR="00925D77">
        <w:rPr>
          <w:noProof/>
        </w:rPr>
        <w:t>S</w:t>
      </w:r>
      <w:r w:rsidR="00EA3009">
        <w:rPr>
          <w:noProof/>
        </w:rPr>
        <w:t xml:space="preserve">uch identification is </w:t>
      </w:r>
      <w:r w:rsidR="00EA3009">
        <w:rPr>
          <w:noProof/>
        </w:rPr>
        <w:t xml:space="preserve">usually done at </w:t>
      </w:r>
      <w:r w:rsidR="00EA3009">
        <w:rPr>
          <w:noProof/>
        </w:rPr>
        <w:t xml:space="preserve">NRP </w:t>
      </w:r>
      <w:r w:rsidR="00EA3009">
        <w:rPr>
          <w:noProof/>
        </w:rPr>
        <w:t xml:space="preserve">ingress </w:t>
      </w:r>
      <w:r w:rsidR="00EA3009">
        <w:rPr>
          <w:noProof/>
        </w:rPr>
        <w:t>nodes and packets</w:t>
      </w:r>
      <w:r w:rsidR="00EA3009">
        <w:rPr>
          <w:noProof/>
        </w:rPr>
        <w:t xml:space="preserve"> </w:t>
      </w:r>
      <w:r w:rsidR="00EA3009">
        <w:rPr>
          <w:noProof/>
        </w:rPr>
        <w:t>carr</w:t>
      </w:r>
      <w:r w:rsidR="00EA3009">
        <w:rPr>
          <w:noProof/>
        </w:rPr>
        <w:t xml:space="preserve">y an SAS marker thereof. </w:t>
      </w:r>
      <w:r w:rsidR="00EA3009">
        <w:rPr>
          <w:noProof/>
        </w:rPr>
        <w:t>No</w:t>
      </w:r>
      <w:r w:rsidR="00EA3009">
        <w:rPr>
          <w:noProof/>
        </w:rPr>
        <w:t xml:space="preserve">te, the SAS can be a destination address or a </w:t>
      </w:r>
      <w:r w:rsidR="00EA3009">
        <w:rPr>
          <w:noProof/>
        </w:rPr>
        <w:t>tra</w:t>
      </w:r>
      <w:r w:rsidR="00EA3009">
        <w:rPr>
          <w:noProof/>
        </w:rPr>
        <w:t xml:space="preserve">nsport </w:t>
      </w:r>
      <w:r w:rsidR="00EA3009">
        <w:rPr>
          <w:noProof/>
        </w:rPr>
        <w:t>lab</w:t>
      </w:r>
      <w:r w:rsidR="00EA3009">
        <w:rPr>
          <w:noProof/>
        </w:rPr>
        <w:t>el</w:t>
      </w:r>
      <w:r w:rsidR="00EA3009">
        <w:rPr>
          <w:noProof/>
        </w:rPr>
        <w:t xml:space="preserve"> as described in later section.</w:t>
      </w:r>
    </w:p>
  </w:comment>
  <w:comment w:id="423" w:author="BOUCADAIR Mohamed INNOV/NET" w:date="2021-11-17T04:37:00Z" w:initials="BMI">
    <w:p w14:paraId="1C728317" w14:textId="72E02C48" w:rsidR="00F35082" w:rsidRPr="00F3508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is not specific to aggregates but applies to slices in general.</w:t>
      </w:r>
    </w:p>
  </w:comment>
  <w:comment w:id="427" w:author="BOUCADAIR Mohamed INNOV/NET" w:date="2021-11-17T04:37:00Z" w:initials="BMI">
    <w:p w14:paraId="250436FA" w14:textId="518BE97F" w:rsidR="00F35082" w:rsidRDefault="00F35082">
      <w:pPr>
        <w:pStyle w:val="CommentText"/>
      </w:pPr>
      <w:r>
        <w:rPr>
          <w:rStyle w:val="CommentReference"/>
        </w:rPr>
        <w:annotationRef/>
      </w:r>
      <w:r>
        <w:t xml:space="preserve">To be defined. </w:t>
      </w:r>
    </w:p>
  </w:comment>
  <w:comment w:id="430" w:author="BOUCADAIR Mohamed INNOV/NET" w:date="2021-11-17T04:13:00Z" w:initials="BMI">
    <w:p w14:paraId="5ED56632" w14:textId="56E019D7" w:rsidR="00F35082" w:rsidRPr="00E320AD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320AD">
        <w:rPr>
          <w:rStyle w:val="CommentReference"/>
          <w:lang w:val="en-US"/>
        </w:rPr>
        <w:t>This contradicts the assumptio</w:t>
      </w:r>
      <w:r>
        <w:rPr>
          <w:rStyle w:val="CommentReference"/>
          <w:lang w:val="en-US"/>
        </w:rPr>
        <w:t>n</w:t>
      </w:r>
      <w:r w:rsidRPr="00E320AD">
        <w:rPr>
          <w:rStyle w:val="CommentReference"/>
          <w:lang w:val="en-US"/>
        </w:rPr>
        <w:t>, that d</w:t>
      </w:r>
      <w:r>
        <w:rPr>
          <w:rStyle w:val="CommentReference"/>
          <w:lang w:val="en-US"/>
        </w:rPr>
        <w:t xml:space="preserve">iffserv may not be deployed. </w:t>
      </w:r>
    </w:p>
  </w:comment>
  <w:comment w:id="431" w:author="Tarek Saad" w:date="2021-11-22T11:45:00Z" w:initials="TS">
    <w:p w14:paraId="5EED1288" w14:textId="77777777" w:rsidR="00455FD3" w:rsidRDefault="00455FD3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225623">
        <w:rPr>
          <w:rStyle w:val="CommentReference"/>
        </w:rPr>
        <w:t xml:space="preserve"> </w:t>
      </w:r>
      <w:r>
        <w:rPr>
          <w:rStyle w:val="CommentReference"/>
        </w:rPr>
        <w:t>Rewrite the sentence.</w:t>
      </w:r>
    </w:p>
    <w:p w14:paraId="47ECD20F" w14:textId="77777777" w:rsidR="00225623" w:rsidRPr="00A95ABE" w:rsidRDefault="00225623" w:rsidP="00225623">
      <w:pPr>
        <w:pStyle w:val="PlainText"/>
        <w:rPr>
          <w:rFonts w:ascii="Courier New" w:hAnsi="Courier New" w:cs="Courier New"/>
          <w:lang w:val="en-US"/>
        </w:rPr>
      </w:pPr>
    </w:p>
    <w:p w14:paraId="2471849E" w14:textId="70ED18F4" w:rsidR="00225623" w:rsidRDefault="00225623" w:rsidP="00225623">
      <w:pPr>
        <w:pStyle w:val="PlainText"/>
      </w:pPr>
      <w:r w:rsidRPr="00A95ABE">
        <w:rPr>
          <w:rFonts w:ascii="Courier New" w:hAnsi="Courier New" w:cs="Courier New"/>
          <w:lang w:val="en-US"/>
        </w:rPr>
        <w:t xml:space="preserve">   The ingress node of an NRP domain</w:t>
      </w:r>
      <w:r>
        <w:rPr>
          <w:rStyle w:val="CommentReference"/>
          <w:rFonts w:asciiTheme="minorHAnsi" w:hAnsiTheme="minorHAnsi"/>
        </w:rPr>
        <w:annotationRef/>
      </w:r>
      <w:r w:rsidRPr="00A95ABE">
        <w:rPr>
          <w:rFonts w:ascii="Courier New" w:hAnsi="Courier New" w:cs="Courier New"/>
          <w:lang w:val="en-US"/>
        </w:rPr>
        <w:t xml:space="preserve"> MAY add </w:t>
      </w:r>
      <w:r>
        <w:rPr>
          <w:rStyle w:val="CommentReference"/>
          <w:rFonts w:asciiTheme="minorHAnsi" w:hAnsiTheme="minorHAnsi"/>
        </w:rPr>
        <w:annotationRef/>
      </w:r>
      <w:r w:rsidRPr="00A95ABE">
        <w:rPr>
          <w:rFonts w:ascii="Courier New" w:hAnsi="Courier New" w:cs="Courier New"/>
          <w:lang w:val="en-US"/>
        </w:rPr>
        <w:t>an SAS to each Slice-Flow Aggregate</w:t>
      </w:r>
      <w:r>
        <w:rPr>
          <w:rFonts w:ascii="Courier New" w:hAnsi="Courier New" w:cs="Courier New"/>
          <w:lang w:val="en-US"/>
        </w:rPr>
        <w:t xml:space="preserve"> </w:t>
      </w:r>
      <w:r w:rsidRPr="00A95ABE">
        <w:rPr>
          <w:rFonts w:ascii="Courier New" w:hAnsi="Courier New" w:cs="Courier New"/>
          <w:lang w:val="en-US"/>
        </w:rPr>
        <w:t xml:space="preserve">packet.  </w:t>
      </w:r>
    </w:p>
  </w:comment>
  <w:comment w:id="436" w:author="BOUCADAIR Mohamed INNOV/NET" w:date="2021-11-17T04:40:00Z" w:initials="BMI">
    <w:p w14:paraId="5C6DB4CC" w14:textId="2AC8FD96" w:rsidR="00F3508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35082">
        <w:rPr>
          <w:lang w:val="en-US"/>
        </w:rPr>
        <w:t>If the identification is not ba</w:t>
      </w:r>
      <w:r>
        <w:rPr>
          <w:lang w:val="en-US"/>
        </w:rPr>
        <w:t>sed on other fields that are already present in the packet. Think about an aggregate that is identified by a given destination IP address (multicast, for example).</w:t>
      </w:r>
    </w:p>
    <w:p w14:paraId="6C2DA919" w14:textId="669C05BB" w:rsidR="00F35082" w:rsidRPr="00F35082" w:rsidRDefault="00F35082">
      <w:pPr>
        <w:pStyle w:val="CommentText"/>
        <w:rPr>
          <w:lang w:val="en-US"/>
        </w:rPr>
      </w:pPr>
    </w:p>
  </w:comment>
  <w:comment w:id="437" w:author="Tarek Saad" w:date="2021-11-22T11:46:00Z" w:initials="TS">
    <w:p w14:paraId="46E9D51A" w14:textId="5A57277D" w:rsidR="005459D5" w:rsidRDefault="00225623">
      <w:pPr>
        <w:pStyle w:val="CommentText"/>
      </w:pPr>
      <w:r>
        <w:rPr>
          <w:rStyle w:val="CommentReference"/>
        </w:rPr>
        <w:annotationRef/>
      </w:r>
      <w:r w:rsidR="005459D5">
        <w:t>Transit nodes of an NRP domain will inspect the SAS (if present). Ingress nodes may do DPI to group multiple flows to a single SFA.</w:t>
      </w:r>
    </w:p>
    <w:p w14:paraId="0D8AD8BB" w14:textId="3AE0E200" w:rsidR="00225623" w:rsidRDefault="00225623">
      <w:pPr>
        <w:pStyle w:val="CommentText"/>
      </w:pPr>
      <w:r>
        <w:t xml:space="preserve">Yes, </w:t>
      </w:r>
      <w:r w:rsidR="001F71AD">
        <w:t>per destination SAS is in scope.</w:t>
      </w:r>
    </w:p>
    <w:p w14:paraId="52E33057" w14:textId="577E6050" w:rsidR="00780856" w:rsidRDefault="00780856">
      <w:pPr>
        <w:pStyle w:val="CommentText"/>
      </w:pPr>
      <w:r>
        <w:t>Packets to one or a set of destinations may compose an SFA</w:t>
      </w:r>
    </w:p>
  </w:comment>
  <w:comment w:id="448" w:author="BOUCADAIR Mohamed INNOV/NET" w:date="2021-11-17T04:43:00Z" w:initials="BMI">
    <w:p w14:paraId="318E38E0" w14:textId="7B0CDB16" w:rsidR="00F35082" w:rsidRPr="00F35082" w:rsidRDefault="00F350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35082">
        <w:rPr>
          <w:lang w:val="en-US"/>
        </w:rPr>
        <w:t>Why? What if MT-ISIS o</w:t>
      </w:r>
      <w:r>
        <w:rPr>
          <w:lang w:val="en-US"/>
        </w:rPr>
        <w:t>r MT-OSPF is used for example?</w:t>
      </w:r>
    </w:p>
  </w:comment>
  <w:comment w:id="449" w:author="Tarek Saad" w:date="2021-11-22T11:48:00Z" w:initials="TS">
    <w:p w14:paraId="2641D22D" w14:textId="06B490EA" w:rsidR="00780856" w:rsidRDefault="00780856">
      <w:pPr>
        <w:pStyle w:val="CommentText"/>
      </w:pPr>
      <w:r>
        <w:rPr>
          <w:rStyle w:val="CommentReference"/>
        </w:rPr>
        <w:annotationRef/>
      </w:r>
      <w:r>
        <w:t>Sure, it is still stateless path compuation based on the MT topology</w:t>
      </w:r>
    </w:p>
  </w:comment>
  <w:comment w:id="455" w:author="BOUCADAIR Mohamed INNOV/NET" w:date="2021-11-17T04:44:00Z" w:initials="BMI">
    <w:p w14:paraId="5FE1D98C" w14:textId="74AFD36B" w:rsidR="004E0906" w:rsidRPr="004E0906" w:rsidRDefault="004E09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E0906">
        <w:rPr>
          <w:lang w:val="en-US"/>
        </w:rPr>
        <w:t>Why it can’t be used t</w:t>
      </w:r>
      <w:r>
        <w:rPr>
          <w:lang w:val="en-US"/>
        </w:rPr>
        <w:t>o infer the logical topology as well?</w:t>
      </w:r>
    </w:p>
  </w:comment>
  <w:comment w:id="456" w:author="Tarek Saad" w:date="2021-11-22T11:53:00Z" w:initials="TS">
    <w:p w14:paraId="08549374" w14:textId="77777777" w:rsidR="00635AF6" w:rsidRDefault="00017CF7" w:rsidP="00017CF7">
      <w:pPr>
        <w:pStyle w:val="CommentText"/>
        <w:rPr>
          <w:noProof/>
          <w:lang w:val="en-US"/>
        </w:rPr>
      </w:pPr>
      <w:r w:rsidRPr="00E422E9">
        <w:rPr>
          <w:lang w:val="en-US"/>
        </w:rPr>
        <w:t xml:space="preserve">The SAS field carried in each packet can be used to determine the specific NRP-PHB treatment along the selected path. </w:t>
      </w:r>
    </w:p>
    <w:p w14:paraId="36C367A7" w14:textId="2C9262D8" w:rsidR="00017CF7" w:rsidRPr="00E422E9" w:rsidRDefault="00017CF7" w:rsidP="00017CF7">
      <w:pPr>
        <w:pStyle w:val="CommentText"/>
        <w:rPr>
          <w:lang w:val="en-US"/>
        </w:rPr>
      </w:pPr>
      <w:r w:rsidRPr="00E422E9">
        <w:rPr>
          <w:lang w:val="en-US"/>
        </w:rPr>
        <w:t xml:space="preserve">In other cases, the SAS field may be used to determine a specific next-hop </w:t>
      </w:r>
      <w:r w:rsidR="00EA3009">
        <w:rPr>
          <w:noProof/>
          <w:lang w:val="en-US"/>
        </w:rPr>
        <w:t xml:space="preserve">too </w:t>
      </w:r>
      <w:r w:rsidRPr="00E422E9">
        <w:rPr>
          <w:lang w:val="en-US"/>
        </w:rPr>
        <w:t>(from set of eligible next-hop) to forward the packet on.</w:t>
      </w:r>
    </w:p>
  </w:comment>
  <w:comment w:id="457" w:author="Tarek Saad" w:date="2021-11-23T08:40:00Z" w:initials="TS">
    <w:p w14:paraId="0DA40E29" w14:textId="69BFE72D" w:rsidR="00DE53AB" w:rsidRDefault="00DE53AB">
      <w:pPr>
        <w:pStyle w:val="CommentText"/>
      </w:pPr>
      <w:r>
        <w:rPr>
          <w:rStyle w:val="CommentReference"/>
        </w:rPr>
        <w:annotationRef/>
      </w:r>
    </w:p>
  </w:comment>
  <w:comment w:id="469" w:author="BOUCADAIR Mohamed INNOV/NET" w:date="2021-11-17T04:47:00Z" w:initials="BMI">
    <w:p w14:paraId="1B3BF7E1" w14:textId="27DD84B0" w:rsidR="004E0906" w:rsidRPr="004E0906" w:rsidRDefault="004E09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E0906">
        <w:rPr>
          <w:rStyle w:val="CommentReference"/>
          <w:lang w:val="en-US"/>
        </w:rPr>
        <w:t>Why PCE is</w:t>
      </w:r>
      <w:r>
        <w:rPr>
          <w:rStyle w:val="CommentReference"/>
          <w:lang w:val="en-US"/>
        </w:rPr>
        <w:t xml:space="preserve"> specifically called here?</w:t>
      </w:r>
    </w:p>
  </w:comment>
  <w:comment w:id="470" w:author="Tarek Saad" w:date="2021-11-22T12:00:00Z" w:initials="TS">
    <w:p w14:paraId="55C0E50F" w14:textId="46C6A082" w:rsidR="00444F63" w:rsidRDefault="00EA3009">
      <w:pPr>
        <w:pStyle w:val="CommentText"/>
      </w:pPr>
      <w:r>
        <w:rPr>
          <w:noProof/>
        </w:rPr>
        <w:t>Sentence is not specific to PCE.</w:t>
      </w:r>
    </w:p>
  </w:comment>
  <w:comment w:id="496" w:author="BOUCADAIR Mohamed INNOV/NET" w:date="2021-11-17T04:52:00Z" w:initials="BMI">
    <w:p w14:paraId="1C508A46" w14:textId="5614B450" w:rsidR="004E0906" w:rsidRPr="004E0906" w:rsidRDefault="004E09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E0906">
        <w:rPr>
          <w:rStyle w:val="CommentReference"/>
          <w:lang w:val="en-US"/>
        </w:rPr>
        <w:t>This can also be seen a</w:t>
      </w:r>
      <w:r>
        <w:rPr>
          <w:rStyle w:val="CommentReference"/>
          <w:lang w:val="en-US"/>
        </w:rPr>
        <w:t>s data plane requirement.</w:t>
      </w:r>
    </w:p>
  </w:comment>
  <w:comment w:id="497" w:author="Tarek Saad" w:date="2021-11-22T12:01:00Z" w:initials="TS">
    <w:p w14:paraId="38F80DAD" w14:textId="3B4F57B4" w:rsidR="00444F63" w:rsidRDefault="00444F63">
      <w:pPr>
        <w:pStyle w:val="CommentText"/>
      </w:pPr>
      <w:r>
        <w:rPr>
          <w:rStyle w:val="CommentReference"/>
        </w:rPr>
        <w:annotationRef/>
      </w:r>
      <w:r w:rsidR="001B3D18">
        <w:rPr>
          <w:rStyle w:val="CommentReference"/>
        </w:rPr>
        <w:t>Reworded to banwidth reservation</w:t>
      </w:r>
      <w:r>
        <w:t>.</w:t>
      </w:r>
    </w:p>
  </w:comment>
  <w:comment w:id="503" w:author="BOUCADAIR Mohamed INNOV/NET" w:date="2021-11-17T05:02:00Z" w:initials="BMI">
    <w:p w14:paraId="29442CBA" w14:textId="3C88D0F2" w:rsidR="00F20AF7" w:rsidRPr="00F20AF7" w:rsidRDefault="00F20A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20AF7">
        <w:rPr>
          <w:lang w:val="en-US"/>
        </w:rPr>
        <w:t xml:space="preserve">Most of the identifications discussed </w:t>
      </w:r>
      <w:r>
        <w:rPr>
          <w:lang w:val="en-US"/>
        </w:rPr>
        <w:t xml:space="preserve">in this section are not specific to slice aggregates. </w:t>
      </w:r>
    </w:p>
  </w:comment>
  <w:comment w:id="504" w:author="Tarek Saad" w:date="2021-11-23T09:05:00Z" w:initials="TS">
    <w:p w14:paraId="381CDBE3" w14:textId="7D3BBF94" w:rsidR="006D135B" w:rsidRDefault="006D135B">
      <w:pPr>
        <w:pStyle w:val="CommentText"/>
      </w:pPr>
      <w:r>
        <w:rPr>
          <w:rStyle w:val="CommentReference"/>
        </w:rPr>
        <w:annotationRef/>
      </w:r>
      <w:r>
        <w:t>This section talks about variants of Slice-Flow Aggregate Selectors</w:t>
      </w:r>
      <w:r w:rsidR="00FC19B6">
        <w:t xml:space="preserve"> used with the NRP.</w:t>
      </w:r>
    </w:p>
  </w:comment>
  <w:comment w:id="506" w:author="BOUCADAIR Mohamed INNOV/NET" w:date="2021-11-17T04:56:00Z" w:initials="BMI">
    <w:p w14:paraId="546995CC" w14:textId="77777777" w:rsidR="00F20AF7" w:rsidRPr="00F20AF7" w:rsidRDefault="00F20AF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20AF7">
        <w:rPr>
          <w:lang w:val="en-US"/>
        </w:rPr>
        <w:t xml:space="preserve">Really? </w:t>
      </w:r>
    </w:p>
    <w:p w14:paraId="3343E5E2" w14:textId="77777777" w:rsidR="00F20AF7" w:rsidRPr="00F20AF7" w:rsidRDefault="00F20AF7">
      <w:pPr>
        <w:pStyle w:val="CommentText"/>
        <w:rPr>
          <w:lang w:val="en-US"/>
        </w:rPr>
      </w:pPr>
    </w:p>
    <w:p w14:paraId="3B41B6B5" w14:textId="3093D7FF" w:rsidR="00F20AF7" w:rsidRPr="00F20AF7" w:rsidRDefault="00F20AF7">
      <w:pPr>
        <w:pStyle w:val="CommentText"/>
        <w:rPr>
          <w:lang w:val="en-US"/>
        </w:rPr>
      </w:pPr>
      <w:r>
        <w:rPr>
          <w:lang w:val="en-US"/>
        </w:rPr>
        <w:t>Unless we mandate specific slicing data plane behaviors, a router does not need to know whether a packet is bound to a specific service. The same applies here for slicing. The router will follow a local policy to process a packet. The match criteria will be part of that policy.</w:t>
      </w:r>
    </w:p>
  </w:comment>
  <w:comment w:id="507" w:author="Tarek Saad" w:date="2021-11-22T12:02:00Z" w:initials="TS">
    <w:p w14:paraId="192B0249" w14:textId="43433A04" w:rsidR="00444F63" w:rsidRDefault="00444F63">
      <w:pPr>
        <w:pStyle w:val="CommentText"/>
      </w:pPr>
      <w:r>
        <w:rPr>
          <w:rStyle w:val="CommentReference"/>
        </w:rPr>
        <w:annotationRef/>
      </w:r>
      <w:r>
        <w:t xml:space="preserve">Yes, </w:t>
      </w:r>
      <w:r w:rsidR="00C57DB2">
        <w:t>sentence is highlighting that in order to offer the NRP PHB to a packet, the router must be able to identify the packet belonging to SAF</w:t>
      </w:r>
      <w:r w:rsidR="00BB44F4">
        <w:t>.</w:t>
      </w:r>
    </w:p>
  </w:comment>
  <w:comment w:id="533" w:author="BOUCADAIR Mohamed INNOV/NET" w:date="2021-11-17T05:05:00Z" w:initials="BMI">
    <w:p w14:paraId="18022FBC" w14:textId="77777777" w:rsidR="00DC0145" w:rsidRDefault="00DC01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0145">
        <w:rPr>
          <w:lang w:val="en-US"/>
        </w:rPr>
        <w:t xml:space="preserve">At the NRP level, </w:t>
      </w:r>
      <w:r>
        <w:rPr>
          <w:lang w:val="en-US"/>
        </w:rPr>
        <w:t xml:space="preserve">this corresponds to the PDB. </w:t>
      </w:r>
    </w:p>
    <w:p w14:paraId="6E87C336" w14:textId="287C5131" w:rsidR="00DC0145" w:rsidRPr="00DC0145" w:rsidRDefault="00DC0145">
      <w:pPr>
        <w:pStyle w:val="CommentText"/>
        <w:rPr>
          <w:lang w:val="en-US"/>
        </w:rPr>
      </w:pPr>
      <w:r>
        <w:rPr>
          <w:lang w:val="en-US"/>
        </w:rPr>
        <w:t>At the participating nodes, this corresponds to the PHB</w:t>
      </w:r>
    </w:p>
  </w:comment>
  <w:comment w:id="534" w:author="Tarek Saad" w:date="2021-11-22T12:08:00Z" w:initials="TS">
    <w:p w14:paraId="60968F5B" w14:textId="33F476BF" w:rsidR="00A30EFB" w:rsidRDefault="00A30EFB">
      <w:pPr>
        <w:pStyle w:val="CommentText"/>
      </w:pPr>
      <w:r>
        <w:rPr>
          <w:rStyle w:val="CommentReference"/>
        </w:rPr>
        <w:annotationRef/>
      </w:r>
      <w:r w:rsidR="007011B5">
        <w:rPr>
          <w:rStyle w:val="CommentReference"/>
        </w:rPr>
        <w:t>The focus in this draft is on providing the NRP PHB on participating nodes. There may exist a higher-level PDB that corresponds to the NRP PHB.</w:t>
      </w:r>
    </w:p>
  </w:comment>
  <w:comment w:id="547" w:author="BOUCADAIR Mohamed INNOV/NET" w:date="2021-11-17T05:06:00Z" w:initials="BMI">
    <w:p w14:paraId="2A54DC50" w14:textId="7C9C42EB" w:rsidR="00DC0145" w:rsidRDefault="00DC0145">
      <w:pPr>
        <w:pStyle w:val="CommentText"/>
      </w:pPr>
      <w:r>
        <w:rPr>
          <w:rStyle w:val="CommentReference"/>
        </w:rPr>
        <w:annotationRef/>
      </w:r>
      <w:r>
        <w:t xml:space="preserve">Mentionned several times. </w:t>
      </w:r>
    </w:p>
  </w:comment>
  <w:comment w:id="550" w:author="BOUCADAIR Mohamed INNOV/NET" w:date="2021-11-17T05:07:00Z" w:initials="BMI">
    <w:p w14:paraId="11C02AFC" w14:textId="64CCA880" w:rsidR="00DC0145" w:rsidRPr="00DC0145" w:rsidRDefault="00DC01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0145">
        <w:rPr>
          <w:lang w:val="en-US"/>
        </w:rPr>
        <w:t>This is not specific to a</w:t>
      </w:r>
      <w:r>
        <w:rPr>
          <w:lang w:val="en-US"/>
        </w:rPr>
        <w:t xml:space="preserve">ggregates. </w:t>
      </w:r>
    </w:p>
  </w:comment>
  <w:comment w:id="551" w:author="Tarek Saad" w:date="2021-11-23T14:28:00Z" w:initials="TS">
    <w:p w14:paraId="0FC00F99" w14:textId="554D1949" w:rsidR="007011B5" w:rsidRDefault="007011B5">
      <w:pPr>
        <w:pStyle w:val="CommentText"/>
      </w:pPr>
      <w:r>
        <w:rPr>
          <w:rStyle w:val="CommentReference"/>
        </w:rPr>
        <w:annotationRef/>
      </w:r>
      <w:r>
        <w:t>This is specific to the SFA solution.</w:t>
      </w:r>
    </w:p>
  </w:comment>
  <w:comment w:id="559" w:author="BOUCADAIR Mohamed INNOV/NET" w:date="2021-11-17T05:13:00Z" w:initials="BMI">
    <w:p w14:paraId="4A2F6C6A" w14:textId="1D4CF61C" w:rsidR="00DC0145" w:rsidRPr="00DC0145" w:rsidRDefault="00DC01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 nodes can remark, drop, etc. How this impacts the overall service?</w:t>
      </w:r>
    </w:p>
  </w:comment>
  <w:comment w:id="560" w:author="Tarek Saad" w:date="2021-11-23T09:07:00Z" w:initials="TS">
    <w:p w14:paraId="738C44F6" w14:textId="19281979" w:rsidR="006D135B" w:rsidRDefault="006D135B">
      <w:pPr>
        <w:pStyle w:val="CommentText"/>
      </w:pPr>
      <w:r>
        <w:rPr>
          <w:rStyle w:val="CommentReference"/>
        </w:rPr>
        <w:annotationRef/>
      </w:r>
      <w:r>
        <w:t xml:space="preserve">We mentioned that SAS should be maintained when traversing NRP incapable nodes. </w:t>
      </w:r>
    </w:p>
    <w:p w14:paraId="25B112DC" w14:textId="3FE487C2" w:rsidR="006D135B" w:rsidRDefault="006D135B">
      <w:pPr>
        <w:pStyle w:val="CommentText"/>
      </w:pPr>
      <w:r>
        <w:t>It is understood that if traversing non-capable nodes that traffic will be given the default treatment – and this may be acceptable.</w:t>
      </w:r>
    </w:p>
  </w:comment>
  <w:comment w:id="572" w:author="BOUCADAIR Mohamed INNOV/NET" w:date="2021-11-17T05:12:00Z" w:initials="BMI">
    <w:p w14:paraId="7F8EB681" w14:textId="67A50A53" w:rsidR="00DC0145" w:rsidRPr="00DC0145" w:rsidRDefault="00DC01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0145">
        <w:rPr>
          <w:lang w:val="en-US"/>
        </w:rPr>
        <w:t>It is weird to have t</w:t>
      </w:r>
      <w:r>
        <w:rPr>
          <w:lang w:val="en-US"/>
        </w:rPr>
        <w:t xml:space="preserve">he MUST requirement on an NRP-incapable node. </w:t>
      </w:r>
    </w:p>
  </w:comment>
  <w:comment w:id="573" w:author="Tarek Saad" w:date="2021-11-22T12:10:00Z" w:initials="TS">
    <w:p w14:paraId="0532CA80" w14:textId="61DB7AC9" w:rsidR="00D260B7" w:rsidRDefault="00071499">
      <w:pPr>
        <w:pStyle w:val="CommentText"/>
      </w:pPr>
      <w:r>
        <w:t>The requirement is on the solution to allow legacy nodes to transparently forward packets (not on the incapable node itself).</w:t>
      </w:r>
    </w:p>
  </w:comment>
  <w:comment w:id="588" w:author="BOUCADAIR Mohamed INNOV/NET" w:date="2021-11-17T05:15:00Z" w:initials="BMI">
    <w:p w14:paraId="600CC340" w14:textId="770F11FB" w:rsidR="000C6B91" w:rsidRPr="000C6B91" w:rsidRDefault="000C6B9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C6B91">
        <w:rPr>
          <w:lang w:val="en-US"/>
        </w:rPr>
        <w:t>As you are listing pointers f</w:t>
      </w:r>
      <w:r>
        <w:rPr>
          <w:lang w:val="en-US"/>
        </w:rPr>
        <w:t>or YANG modules in other sections, you may cite L2NM and L3NM I-Ds.</w:t>
      </w:r>
    </w:p>
  </w:comment>
  <w:comment w:id="589" w:author="Tarek Saad" w:date="2021-11-23T14:35:00Z" w:initials="TS">
    <w:p w14:paraId="4E6FA8CD" w14:textId="24C61325" w:rsidR="00551A45" w:rsidRDefault="00551A45">
      <w:pPr>
        <w:pStyle w:val="CommentText"/>
      </w:pPr>
      <w:r>
        <w:rPr>
          <w:rStyle w:val="CommentReference"/>
        </w:rPr>
        <w:annotationRef/>
      </w:r>
      <w:r>
        <w:t>OK.</w:t>
      </w:r>
    </w:p>
  </w:comment>
  <w:comment w:id="609" w:author="BOUCADAIR Mohamed INNOV/NET" w:date="2021-11-17T05:17:00Z" w:initials="BMI">
    <w:p w14:paraId="1831B509" w14:textId="6731D298" w:rsidR="000C6B91" w:rsidRPr="000C6B91" w:rsidRDefault="000C6B9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C6B91">
        <w:rPr>
          <w:lang w:val="en-US"/>
        </w:rPr>
        <w:t>These I-D</w:t>
      </w:r>
      <w:r>
        <w:rPr>
          <w:lang w:val="en-US"/>
        </w:rPr>
        <w:t>s</w:t>
      </w:r>
      <w:r w:rsidRPr="000C6B91">
        <w:rPr>
          <w:lang w:val="en-US"/>
        </w:rPr>
        <w:t xml:space="preserve"> are informative.</w:t>
      </w:r>
      <w:r>
        <w:rPr>
          <w:lang w:val="en-US"/>
        </w:rPr>
        <w:t xml:space="preserve"> </w:t>
      </w:r>
    </w:p>
  </w:comment>
  <w:comment w:id="610" w:author="Tarek Saad" w:date="2021-11-22T12:16:00Z" w:initials="TS">
    <w:p w14:paraId="0AE8E0EF" w14:textId="16C108C4" w:rsidR="00D260B7" w:rsidRDefault="00D260B7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5B0934">
        <w:rPr>
          <w:rStyle w:val="CommentReference"/>
        </w:rPr>
        <w:t>OK.</w:t>
      </w:r>
      <w:r>
        <w:rPr>
          <w:rStyle w:val="CommentReference"/>
        </w:rPr>
        <w:t xml:space="preserve"> </w:t>
      </w:r>
      <w:r w:rsidR="00071499">
        <w:rPr>
          <w:rStyle w:val="CommentReference"/>
        </w:rPr>
        <w:t>possibly</w:t>
      </w:r>
      <w:r>
        <w:rPr>
          <w:rStyle w:val="CommentReference"/>
        </w:rPr>
        <w:t>.</w:t>
      </w:r>
    </w:p>
    <w:p w14:paraId="3B1A97B9" w14:textId="00142D2F" w:rsidR="00D260B7" w:rsidRDefault="00D260B7">
      <w:pPr>
        <w:pStyle w:val="CommentText"/>
      </w:pPr>
      <w:r>
        <w:rPr>
          <w:rStyle w:val="CommentReference"/>
        </w:rPr>
        <w:t>Maybe those will reference normatively the base draft.</w:t>
      </w:r>
    </w:p>
  </w:comment>
  <w:comment w:id="616" w:author="BOUCADAIR Mohamed INNOV/NET" w:date="2021-11-17T05:18:00Z" w:initials="BMI">
    <w:p w14:paraId="19FCA43A" w14:textId="63CE1535" w:rsidR="00AC6F30" w:rsidRDefault="00AC6F3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Informative refs</w:t>
      </w:r>
    </w:p>
  </w:comment>
  <w:comment w:id="628" w:author="BOUCADAIR Mohamed INNOV/NET" w:date="2021-11-17T05:18:00Z" w:initials="BMI">
    <w:p w14:paraId="7CFB4F9A" w14:textId="4D1782AA" w:rsidR="00AC6F30" w:rsidRDefault="00AC6F3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Informative refs</w:t>
      </w:r>
    </w:p>
  </w:comment>
  <w:comment w:id="630" w:author="BOUCADAIR Mohamed INNOV/NET" w:date="2021-11-17T05:18:00Z" w:initials="BMI">
    <w:p w14:paraId="7D690FB2" w14:textId="3F47AF5E" w:rsidR="000C6B91" w:rsidRDefault="000C6B91">
      <w:pPr>
        <w:pStyle w:val="CommentText"/>
      </w:pPr>
      <w:r>
        <w:rPr>
          <w:rStyle w:val="CommentReference"/>
        </w:rPr>
        <w:annotationRef/>
      </w:r>
      <w:r>
        <w:t>Informative ref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4A48BF" w15:done="0"/>
  <w15:commentEx w15:paraId="3281DBA2" w15:paraIdParent="094A48BF" w15:done="0"/>
  <w15:commentEx w15:paraId="3238B766" w15:done="0"/>
  <w15:commentEx w15:paraId="27A9A61D" w15:paraIdParent="3238B766" w15:done="0"/>
  <w15:commentEx w15:paraId="7F0B4EA4" w15:done="0"/>
  <w15:commentEx w15:paraId="2FB4CDC1" w15:paraIdParent="7F0B4EA4" w15:done="0"/>
  <w15:commentEx w15:paraId="1296B2F6" w15:done="0"/>
  <w15:commentEx w15:paraId="7CDB9361" w15:paraIdParent="1296B2F6" w15:done="0"/>
  <w15:commentEx w15:paraId="0052A9EE" w15:done="0"/>
  <w15:commentEx w15:paraId="5409696C" w15:paraIdParent="0052A9EE" w15:done="0"/>
  <w15:commentEx w15:paraId="2A2FECC4" w15:done="0"/>
  <w15:commentEx w15:paraId="4EA627AF" w15:paraIdParent="2A2FECC4" w15:done="0"/>
  <w15:commentEx w15:paraId="58644DAE" w15:done="0"/>
  <w15:commentEx w15:paraId="3F9FE8E0" w15:paraIdParent="58644DAE" w15:done="0"/>
  <w15:commentEx w15:paraId="74C3F22F" w15:done="0"/>
  <w15:commentEx w15:paraId="62709FAA" w15:done="0"/>
  <w15:commentEx w15:paraId="4FF61592" w15:done="0"/>
  <w15:commentEx w15:paraId="04A7A974" w15:done="0"/>
  <w15:commentEx w15:paraId="16A40884" w15:done="0"/>
  <w15:commentEx w15:paraId="32E5232C" w15:done="0"/>
  <w15:commentEx w15:paraId="6B9A0FC6" w15:paraIdParent="32E5232C" w15:done="0"/>
  <w15:commentEx w15:paraId="54583E02" w15:done="0"/>
  <w15:commentEx w15:paraId="66E94D68" w15:paraIdParent="54583E02" w15:done="0"/>
  <w15:commentEx w15:paraId="12F7AD6A" w15:done="0"/>
  <w15:commentEx w15:paraId="61420C9F" w15:paraIdParent="12F7AD6A" w15:done="0"/>
  <w15:commentEx w15:paraId="0CD8D765" w15:done="0"/>
  <w15:commentEx w15:paraId="3DD57C47" w15:paraIdParent="0CD8D765" w15:done="0"/>
  <w15:commentEx w15:paraId="7FEFFF09" w15:done="0"/>
  <w15:commentEx w15:paraId="556D5A50" w15:done="0"/>
  <w15:commentEx w15:paraId="40E9E3C4" w15:paraIdParent="556D5A50" w15:done="0"/>
  <w15:commentEx w15:paraId="41658D07" w15:paraIdParent="556D5A50" w15:done="0"/>
  <w15:commentEx w15:paraId="70168158" w15:paraIdParent="556D5A50" w15:done="0"/>
  <w15:commentEx w15:paraId="41DE40D7" w15:done="0"/>
  <w15:commentEx w15:paraId="2FB07880" w15:paraIdParent="41DE40D7" w15:done="0"/>
  <w15:commentEx w15:paraId="0143D064" w15:done="0"/>
  <w15:commentEx w15:paraId="3430392A" w15:paraIdParent="0143D064" w15:done="0"/>
  <w15:commentEx w15:paraId="2A156A68" w15:done="0"/>
  <w15:commentEx w15:paraId="65EBF3DC" w15:paraIdParent="2A156A68" w15:done="0"/>
  <w15:commentEx w15:paraId="1EA8E304" w15:done="0"/>
  <w15:commentEx w15:paraId="020DF548" w15:paraIdParent="1EA8E304" w15:done="0"/>
  <w15:commentEx w15:paraId="233070DA" w15:done="0"/>
  <w15:commentEx w15:paraId="649D8865" w15:paraIdParent="233070DA" w15:done="0"/>
  <w15:commentEx w15:paraId="3B446B70" w15:done="0"/>
  <w15:commentEx w15:paraId="121FB75A" w15:done="0"/>
  <w15:commentEx w15:paraId="623C1180" w15:paraIdParent="121FB75A" w15:done="0"/>
  <w15:commentEx w15:paraId="6F46B1F3" w15:done="0"/>
  <w15:commentEx w15:paraId="1D127F9F" w15:paraIdParent="6F46B1F3" w15:done="0"/>
  <w15:commentEx w15:paraId="60CAA534" w15:done="0"/>
  <w15:commentEx w15:paraId="3632AED9" w15:paraIdParent="60CAA534" w15:done="0"/>
  <w15:commentEx w15:paraId="11E5CB13" w15:done="0"/>
  <w15:commentEx w15:paraId="60DEE8C8" w15:paraIdParent="11E5CB13" w15:done="0"/>
  <w15:commentEx w15:paraId="0E5C1A78" w15:done="0"/>
  <w15:commentEx w15:paraId="6EF53566" w15:paraIdParent="0E5C1A78" w15:done="0"/>
  <w15:commentEx w15:paraId="1895D8B7" w15:done="0"/>
  <w15:commentEx w15:paraId="629744EF" w15:paraIdParent="1895D8B7" w15:done="0"/>
  <w15:commentEx w15:paraId="6FCE091A" w15:done="0"/>
  <w15:commentEx w15:paraId="5D99421A" w15:paraIdParent="6FCE091A" w15:done="0"/>
  <w15:commentEx w15:paraId="6E4C34BB" w15:done="0"/>
  <w15:commentEx w15:paraId="4B724EF8" w15:paraIdParent="6E4C34BB" w15:done="0"/>
  <w15:commentEx w15:paraId="1C728317" w15:done="0"/>
  <w15:commentEx w15:paraId="250436FA" w15:done="0"/>
  <w15:commentEx w15:paraId="5ED56632" w15:done="0"/>
  <w15:commentEx w15:paraId="2471849E" w15:paraIdParent="5ED56632" w15:done="0"/>
  <w15:commentEx w15:paraId="6C2DA919" w15:done="0"/>
  <w15:commentEx w15:paraId="52E33057" w15:paraIdParent="6C2DA919" w15:done="0"/>
  <w15:commentEx w15:paraId="318E38E0" w15:done="0"/>
  <w15:commentEx w15:paraId="2641D22D" w15:paraIdParent="318E38E0" w15:done="0"/>
  <w15:commentEx w15:paraId="5FE1D98C" w15:done="0"/>
  <w15:commentEx w15:paraId="36C367A7" w15:paraIdParent="5FE1D98C" w15:done="0"/>
  <w15:commentEx w15:paraId="0DA40E29" w15:paraIdParent="5FE1D98C" w15:done="0"/>
  <w15:commentEx w15:paraId="1B3BF7E1" w15:done="0"/>
  <w15:commentEx w15:paraId="55C0E50F" w15:paraIdParent="1B3BF7E1" w15:done="0"/>
  <w15:commentEx w15:paraId="1C508A46" w15:done="0"/>
  <w15:commentEx w15:paraId="38F80DAD" w15:paraIdParent="1C508A46" w15:done="0"/>
  <w15:commentEx w15:paraId="29442CBA" w15:done="0"/>
  <w15:commentEx w15:paraId="381CDBE3" w15:paraIdParent="29442CBA" w15:done="0"/>
  <w15:commentEx w15:paraId="3B41B6B5" w15:done="0"/>
  <w15:commentEx w15:paraId="192B0249" w15:paraIdParent="3B41B6B5" w15:done="0"/>
  <w15:commentEx w15:paraId="6E87C336" w15:done="0"/>
  <w15:commentEx w15:paraId="60968F5B" w15:paraIdParent="6E87C336" w15:done="0"/>
  <w15:commentEx w15:paraId="2A54DC50" w15:done="0"/>
  <w15:commentEx w15:paraId="11C02AFC" w15:done="0"/>
  <w15:commentEx w15:paraId="0FC00F99" w15:paraIdParent="11C02AFC" w15:done="0"/>
  <w15:commentEx w15:paraId="4A2F6C6A" w15:done="0"/>
  <w15:commentEx w15:paraId="25B112DC" w15:paraIdParent="4A2F6C6A" w15:done="0"/>
  <w15:commentEx w15:paraId="7F8EB681" w15:done="0"/>
  <w15:commentEx w15:paraId="0532CA80" w15:paraIdParent="7F8EB681" w15:done="0"/>
  <w15:commentEx w15:paraId="600CC340" w15:done="0"/>
  <w15:commentEx w15:paraId="4E6FA8CD" w15:paraIdParent="600CC340" w15:done="0"/>
  <w15:commentEx w15:paraId="1831B509" w15:done="0"/>
  <w15:commentEx w15:paraId="3B1A97B9" w15:paraIdParent="1831B509" w15:done="0"/>
  <w15:commentEx w15:paraId="19FCA43A" w15:done="0"/>
  <w15:commentEx w15:paraId="7CFB4F9A" w15:done="0"/>
  <w15:commentEx w15:paraId="7D690F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3D8A" w16cex:dateUtc="2021-11-17T07:36:00Z"/>
  <w16cex:commentExtensible w16cex:durableId="2545E417" w16cex:dateUtc="2021-11-22T14:40:00Z"/>
  <w16cex:commentExtensible w16cex:durableId="253F3DAD" w16cex:dateUtc="2021-11-17T07:37:00Z"/>
  <w16cex:commentExtensible w16cex:durableId="2545E462" w16cex:dateUtc="2021-11-22T14:41:00Z"/>
  <w16cex:commentExtensible w16cex:durableId="253F40F3" w16cex:dateUtc="2021-11-17T07:50:00Z"/>
  <w16cex:commentExtensible w16cex:durableId="2545E4AE" w16cex:dateUtc="2021-11-22T14:43:00Z"/>
  <w16cex:commentExtensible w16cex:durableId="253F3DD7" w16cex:dateUtc="2021-11-17T07:37:00Z"/>
  <w16cex:commentExtensible w16cex:durableId="2546207A" w16cex:dateUtc="2021-11-22T18:58:00Z"/>
  <w16cex:commentExtensible w16cex:durableId="253F3DE9" w16cex:dateUtc="2021-11-17T07:38:00Z"/>
  <w16cex:commentExtensible w16cex:durableId="2545E53D" w16cex:dateUtc="2021-11-22T14:45:00Z"/>
  <w16cex:commentExtensible w16cex:durableId="253F439D" w16cex:dateUtc="2021-11-17T08:02:00Z"/>
  <w16cex:commentExtensible w16cex:durableId="254621C0" w16cex:dateUtc="2021-11-22T19:03:00Z"/>
  <w16cex:commentExtensible w16cex:durableId="253F44F2" w16cex:dateUtc="2021-11-17T08:08:00Z"/>
  <w16cex:commentExtensible w16cex:durableId="2546234A" w16cex:dateUtc="2021-11-22T19:10:00Z"/>
  <w16cex:commentExtensible w16cex:durableId="25462365" w16cex:dateUtc="2021-11-22T19:10:00Z"/>
  <w16cex:commentExtensible w16cex:durableId="253F4595" w16cex:dateUtc="2021-11-17T08:10:00Z"/>
  <w16cex:commentExtensible w16cex:durableId="253F45E1" w16cex:dateUtc="2021-11-17T08:12:00Z"/>
  <w16cex:commentExtensible w16cex:durableId="253F46B0" w16cex:dateUtc="2021-11-17T08:15:00Z"/>
  <w16cex:commentExtensible w16cex:durableId="253F46E8" w16cex:dateUtc="2021-11-17T08:16:00Z"/>
  <w16cex:commentExtensible w16cex:durableId="253F470B" w16cex:dateUtc="2021-11-17T08:16:00Z"/>
  <w16cex:commentExtensible w16cex:durableId="2545E5E7" w16cex:dateUtc="2021-11-22T14:48:00Z"/>
  <w16cex:commentExtensible w16cex:durableId="253F4721" w16cex:dateUtc="2021-11-17T08:17:00Z"/>
  <w16cex:commentExtensible w16cex:durableId="25472862" w16cex:dateUtc="2021-11-23T13:44:00Z"/>
  <w16cex:commentExtensible w16cex:durableId="253F3EC0" w16cex:dateUtc="2021-11-17T07:41:00Z"/>
  <w16cex:commentExtensible w16cex:durableId="2545E623" w16cex:dateUtc="2021-11-22T14:49:00Z"/>
  <w16cex:commentExtensible w16cex:durableId="253F48AB" w16cex:dateUtc="2021-11-17T08:23:00Z"/>
  <w16cex:commentExtensible w16cex:durableId="2547294B" w16cex:dateUtc="2021-11-23T13:48:00Z"/>
  <w16cex:commentExtensible w16cex:durableId="253F4AB3" w16cex:dateUtc="2021-11-17T08:32:00Z"/>
  <w16cex:commentExtensible w16cex:durableId="253F4858" w16cex:dateUtc="2021-11-17T08:22:00Z"/>
  <w16cex:commentExtensible w16cex:durableId="2545E6DE" w16cex:dateUtc="2021-11-22T14:52:00Z"/>
  <w16cex:commentExtensible w16cex:durableId="2545E6E7" w16cex:dateUtc="2021-11-22T14:52:00Z"/>
  <w16cex:commentExtensible w16cex:durableId="2545E6F2" w16cex:dateUtc="2021-11-22T14:52:00Z"/>
  <w16cex:commentExtensible w16cex:durableId="253F61A6" w16cex:dateUtc="2021-11-17T10:10:00Z"/>
  <w16cex:commentExtensible w16cex:durableId="2545E74A" w16cex:dateUtc="2021-11-22T14:54:00Z"/>
  <w16cex:commentExtensible w16cex:durableId="253F4C9F" w16cex:dateUtc="2021-11-17T08:40:00Z"/>
  <w16cex:commentExtensible w16cex:durableId="2547696C" w16cex:dateUtc="2021-11-23T18:21:00Z"/>
  <w16cex:commentExtensible w16cex:durableId="253F4C74" w16cex:dateUtc="2021-11-17T08:40:00Z"/>
  <w16cex:commentExtensible w16cex:durableId="2545E7A2" w16cex:dateUtc="2021-11-22T14:55:00Z"/>
  <w16cex:commentExtensible w16cex:durableId="253F3F6A" w16cex:dateUtc="2021-11-17T07:44:00Z"/>
  <w16cex:commentExtensible w16cex:durableId="2545E7BB" w16cex:dateUtc="2021-11-22T14:56:00Z"/>
  <w16cex:commentExtensible w16cex:durableId="253F4E10" w16cex:dateUtc="2021-11-17T08:46:00Z"/>
  <w16cex:commentExtensible w16cex:durableId="254686F5" w16cex:dateUtc="2021-11-23T02:15:00Z"/>
  <w16cex:commentExtensible w16cex:durableId="253F4EA9" w16cex:dateUtc="2021-11-17T08:49:00Z"/>
  <w16cex:commentExtensible w16cex:durableId="253F4ED9" w16cex:dateUtc="2021-11-17T08:50:00Z"/>
  <w16cex:commentExtensible w16cex:durableId="25460061" w16cex:dateUtc="2021-11-22T16:41:00Z"/>
  <w16cex:commentExtensible w16cex:durableId="253F4F68" w16cex:dateUtc="2021-11-17T08:52:00Z"/>
  <w16cex:commentExtensible w16cex:durableId="25476D0D" w16cex:dateUtc="2021-11-23T18:37:00Z"/>
  <w16cex:commentExtensible w16cex:durableId="253F4FFB" w16cex:dateUtc="2021-11-17T08:55:00Z"/>
  <w16cex:commentExtensible w16cex:durableId="25472AD9" w16cex:dateUtc="2021-11-23T13:54:00Z"/>
  <w16cex:commentExtensible w16cex:durableId="253F506E" w16cex:dateUtc="2021-11-17T08:57:00Z"/>
  <w16cex:commentExtensible w16cex:durableId="25476E70" w16cex:dateUtc="2021-11-23T18:43:00Z"/>
  <w16cex:commentExtensible w16cex:durableId="253F5092" w16cex:dateUtc="2021-11-17T08:57:00Z"/>
  <w16cex:commentExtensible w16cex:durableId="254600D9" w16cex:dateUtc="2021-11-22T16:43:00Z"/>
  <w16cex:commentExtensible w16cex:durableId="253F5112" w16cex:dateUtc="2021-11-17T08:59:00Z"/>
  <w16cex:commentExtensible w16cex:durableId="25468E05" w16cex:dateUtc="2021-11-23T02:45:00Z"/>
  <w16cex:commentExtensible w16cex:durableId="253F5142" w16cex:dateUtc="2021-11-17T09:00:00Z"/>
  <w16cex:commentExtensible w16cex:durableId="25477047" w16cex:dateUtc="2021-11-23T18:51:00Z"/>
  <w16cex:commentExtensible w16cex:durableId="253F5473" w16cex:dateUtc="2021-11-17T09:14:00Z"/>
  <w16cex:commentExtensible w16cex:durableId="25472C50" w16cex:dateUtc="2021-11-23T14:01:00Z"/>
  <w16cex:commentExtensible w16cex:durableId="253F59E2" w16cex:dateUtc="2021-11-17T09:37:00Z"/>
  <w16cex:commentExtensible w16cex:durableId="253F59FB" w16cex:dateUtc="2021-11-17T09:37:00Z"/>
  <w16cex:commentExtensible w16cex:durableId="253F5431" w16cex:dateUtc="2021-11-17T09:13:00Z"/>
  <w16cex:commentExtensible w16cex:durableId="25460155" w16cex:dateUtc="2021-11-22T16:45:00Z"/>
  <w16cex:commentExtensible w16cex:durableId="253F5A95" w16cex:dateUtc="2021-11-17T09:40:00Z"/>
  <w16cex:commentExtensible w16cex:durableId="254601B0" w16cex:dateUtc="2021-11-22T16:46:00Z"/>
  <w16cex:commentExtensible w16cex:durableId="253F5B42" w16cex:dateUtc="2021-11-17T09:43:00Z"/>
  <w16cex:commentExtensible w16cex:durableId="2546020E" w16cex:dateUtc="2021-11-22T16:48:00Z"/>
  <w16cex:commentExtensible w16cex:durableId="253F5B8E" w16cex:dateUtc="2021-11-17T09:44:00Z"/>
  <w16cex:commentExtensible w16cex:durableId="25460331" w16cex:dateUtc="2021-11-22T16:53:00Z"/>
  <w16cex:commentExtensible w16cex:durableId="25472797" w16cex:dateUtc="2021-11-23T13:40:00Z"/>
  <w16cex:commentExtensible w16cex:durableId="253F5C30" w16cex:dateUtc="2021-11-17T09:47:00Z"/>
  <w16cex:commentExtensible w16cex:durableId="254604C2" w16cex:dateUtc="2021-11-22T17:00:00Z"/>
  <w16cex:commentExtensible w16cex:durableId="253F5D7F" w16cex:dateUtc="2021-11-17T09:52:00Z"/>
  <w16cex:commentExtensible w16cex:durableId="25460508" w16cex:dateUtc="2021-11-22T17:01:00Z"/>
  <w16cex:commentExtensible w16cex:durableId="253F5FDE" w16cex:dateUtc="2021-11-17T10:02:00Z"/>
  <w16cex:commentExtensible w16cex:durableId="25472D64" w16cex:dateUtc="2021-11-23T14:05:00Z"/>
  <w16cex:commentExtensible w16cex:durableId="253F5E69" w16cex:dateUtc="2021-11-17T09:56:00Z"/>
  <w16cex:commentExtensible w16cex:durableId="2546053E" w16cex:dateUtc="2021-11-22T17:02:00Z"/>
  <w16cex:commentExtensible w16cex:durableId="253F606A" w16cex:dateUtc="2021-11-17T10:05:00Z"/>
  <w16cex:commentExtensible w16cex:durableId="254606BE" w16cex:dateUtc="2021-11-22T17:08:00Z"/>
  <w16cex:commentExtensible w16cex:durableId="253F60CF" w16cex:dateUtc="2021-11-17T10:06:00Z"/>
  <w16cex:commentExtensible w16cex:durableId="253F60F1" w16cex:dateUtc="2021-11-17T10:07:00Z"/>
  <w16cex:commentExtensible w16cex:durableId="25477917" w16cex:dateUtc="2021-11-23T19:28:00Z"/>
  <w16cex:commentExtensible w16cex:durableId="253F6264" w16cex:dateUtc="2021-11-17T10:13:00Z"/>
  <w16cex:commentExtensible w16cex:durableId="25472DC9" w16cex:dateUtc="2021-11-23T14:07:00Z"/>
  <w16cex:commentExtensible w16cex:durableId="253F6222" w16cex:dateUtc="2021-11-17T10:12:00Z"/>
  <w16cex:commentExtensible w16cex:durableId="25460718" w16cex:dateUtc="2021-11-22T17:10:00Z"/>
  <w16cex:commentExtensible w16cex:durableId="253F62DD" w16cex:dateUtc="2021-11-17T10:15:00Z"/>
  <w16cex:commentExtensible w16cex:durableId="25477AC8" w16cex:dateUtc="2021-11-23T19:35:00Z"/>
  <w16cex:commentExtensible w16cex:durableId="253F634A" w16cex:dateUtc="2021-11-17T10:17:00Z"/>
  <w16cex:commentExtensible w16cex:durableId="254608AF" w16cex:dateUtc="2021-11-22T17:16:00Z"/>
  <w16cex:commentExtensible w16cex:durableId="253F6394" w16cex:dateUtc="2021-11-17T10:18:00Z"/>
  <w16cex:commentExtensible w16cex:durableId="253F637F" w16cex:dateUtc="2021-11-17T10:18:00Z"/>
  <w16cex:commentExtensible w16cex:durableId="253F636C" w16cex:dateUtc="2021-11-17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4A48BF" w16cid:durableId="253F3D8A"/>
  <w16cid:commentId w16cid:paraId="3281DBA2" w16cid:durableId="2545E417"/>
  <w16cid:commentId w16cid:paraId="3238B766" w16cid:durableId="253F3DAD"/>
  <w16cid:commentId w16cid:paraId="27A9A61D" w16cid:durableId="2545E462"/>
  <w16cid:commentId w16cid:paraId="7F0B4EA4" w16cid:durableId="253F40F3"/>
  <w16cid:commentId w16cid:paraId="2FB4CDC1" w16cid:durableId="2545E4AE"/>
  <w16cid:commentId w16cid:paraId="1296B2F6" w16cid:durableId="253F3DD7"/>
  <w16cid:commentId w16cid:paraId="7CDB9361" w16cid:durableId="2546207A"/>
  <w16cid:commentId w16cid:paraId="0052A9EE" w16cid:durableId="253F3DE9"/>
  <w16cid:commentId w16cid:paraId="5409696C" w16cid:durableId="2545E53D"/>
  <w16cid:commentId w16cid:paraId="2A2FECC4" w16cid:durableId="253F439D"/>
  <w16cid:commentId w16cid:paraId="4EA627AF" w16cid:durableId="254621C0"/>
  <w16cid:commentId w16cid:paraId="58644DAE" w16cid:durableId="253F44F2"/>
  <w16cid:commentId w16cid:paraId="3F9FE8E0" w16cid:durableId="2546234A"/>
  <w16cid:commentId w16cid:paraId="74C3F22F" w16cid:durableId="25462365"/>
  <w16cid:commentId w16cid:paraId="62709FAA" w16cid:durableId="253F4595"/>
  <w16cid:commentId w16cid:paraId="4FF61592" w16cid:durableId="253F45E1"/>
  <w16cid:commentId w16cid:paraId="04A7A974" w16cid:durableId="253F46B0"/>
  <w16cid:commentId w16cid:paraId="16A40884" w16cid:durableId="253F46E8"/>
  <w16cid:commentId w16cid:paraId="32E5232C" w16cid:durableId="253F470B"/>
  <w16cid:commentId w16cid:paraId="6B9A0FC6" w16cid:durableId="2545E5E7"/>
  <w16cid:commentId w16cid:paraId="54583E02" w16cid:durableId="253F4721"/>
  <w16cid:commentId w16cid:paraId="66E94D68" w16cid:durableId="25472862"/>
  <w16cid:commentId w16cid:paraId="12F7AD6A" w16cid:durableId="253F3EC0"/>
  <w16cid:commentId w16cid:paraId="61420C9F" w16cid:durableId="2545E623"/>
  <w16cid:commentId w16cid:paraId="0CD8D765" w16cid:durableId="253F48AB"/>
  <w16cid:commentId w16cid:paraId="3DD57C47" w16cid:durableId="2547294B"/>
  <w16cid:commentId w16cid:paraId="7FEFFF09" w16cid:durableId="253F4AB3"/>
  <w16cid:commentId w16cid:paraId="556D5A50" w16cid:durableId="253F4858"/>
  <w16cid:commentId w16cid:paraId="40E9E3C4" w16cid:durableId="2545E6DE"/>
  <w16cid:commentId w16cid:paraId="41658D07" w16cid:durableId="2545E6E7"/>
  <w16cid:commentId w16cid:paraId="70168158" w16cid:durableId="2545E6F2"/>
  <w16cid:commentId w16cid:paraId="41DE40D7" w16cid:durableId="253F61A6"/>
  <w16cid:commentId w16cid:paraId="2FB07880" w16cid:durableId="2545E74A"/>
  <w16cid:commentId w16cid:paraId="0143D064" w16cid:durableId="253F4C9F"/>
  <w16cid:commentId w16cid:paraId="3430392A" w16cid:durableId="2547696C"/>
  <w16cid:commentId w16cid:paraId="2A156A68" w16cid:durableId="253F4C74"/>
  <w16cid:commentId w16cid:paraId="65EBF3DC" w16cid:durableId="2545E7A2"/>
  <w16cid:commentId w16cid:paraId="1EA8E304" w16cid:durableId="253F3F6A"/>
  <w16cid:commentId w16cid:paraId="020DF548" w16cid:durableId="2545E7BB"/>
  <w16cid:commentId w16cid:paraId="233070DA" w16cid:durableId="253F4E10"/>
  <w16cid:commentId w16cid:paraId="649D8865" w16cid:durableId="254686F5"/>
  <w16cid:commentId w16cid:paraId="3B446B70" w16cid:durableId="253F4EA9"/>
  <w16cid:commentId w16cid:paraId="121FB75A" w16cid:durableId="253F4ED9"/>
  <w16cid:commentId w16cid:paraId="623C1180" w16cid:durableId="25460061"/>
  <w16cid:commentId w16cid:paraId="6F46B1F3" w16cid:durableId="253F4F68"/>
  <w16cid:commentId w16cid:paraId="1D127F9F" w16cid:durableId="25476D0D"/>
  <w16cid:commentId w16cid:paraId="60CAA534" w16cid:durableId="253F4FFB"/>
  <w16cid:commentId w16cid:paraId="3632AED9" w16cid:durableId="25472AD9"/>
  <w16cid:commentId w16cid:paraId="11E5CB13" w16cid:durableId="253F506E"/>
  <w16cid:commentId w16cid:paraId="60DEE8C8" w16cid:durableId="25476E70"/>
  <w16cid:commentId w16cid:paraId="0E5C1A78" w16cid:durableId="253F5092"/>
  <w16cid:commentId w16cid:paraId="6EF53566" w16cid:durableId="254600D9"/>
  <w16cid:commentId w16cid:paraId="1895D8B7" w16cid:durableId="253F5112"/>
  <w16cid:commentId w16cid:paraId="629744EF" w16cid:durableId="25468E05"/>
  <w16cid:commentId w16cid:paraId="6FCE091A" w16cid:durableId="253F5142"/>
  <w16cid:commentId w16cid:paraId="5D99421A" w16cid:durableId="25477047"/>
  <w16cid:commentId w16cid:paraId="6E4C34BB" w16cid:durableId="253F5473"/>
  <w16cid:commentId w16cid:paraId="4B724EF8" w16cid:durableId="25472C50"/>
  <w16cid:commentId w16cid:paraId="1C728317" w16cid:durableId="253F59E2"/>
  <w16cid:commentId w16cid:paraId="250436FA" w16cid:durableId="253F59FB"/>
  <w16cid:commentId w16cid:paraId="5ED56632" w16cid:durableId="253F5431"/>
  <w16cid:commentId w16cid:paraId="2471849E" w16cid:durableId="25460155"/>
  <w16cid:commentId w16cid:paraId="6C2DA919" w16cid:durableId="253F5A95"/>
  <w16cid:commentId w16cid:paraId="52E33057" w16cid:durableId="254601B0"/>
  <w16cid:commentId w16cid:paraId="318E38E0" w16cid:durableId="253F5B42"/>
  <w16cid:commentId w16cid:paraId="2641D22D" w16cid:durableId="2546020E"/>
  <w16cid:commentId w16cid:paraId="5FE1D98C" w16cid:durableId="253F5B8E"/>
  <w16cid:commentId w16cid:paraId="36C367A7" w16cid:durableId="25460331"/>
  <w16cid:commentId w16cid:paraId="0DA40E29" w16cid:durableId="25472797"/>
  <w16cid:commentId w16cid:paraId="1B3BF7E1" w16cid:durableId="253F5C30"/>
  <w16cid:commentId w16cid:paraId="55C0E50F" w16cid:durableId="254604C2"/>
  <w16cid:commentId w16cid:paraId="1C508A46" w16cid:durableId="253F5D7F"/>
  <w16cid:commentId w16cid:paraId="38F80DAD" w16cid:durableId="25460508"/>
  <w16cid:commentId w16cid:paraId="29442CBA" w16cid:durableId="253F5FDE"/>
  <w16cid:commentId w16cid:paraId="381CDBE3" w16cid:durableId="25472D64"/>
  <w16cid:commentId w16cid:paraId="3B41B6B5" w16cid:durableId="253F5E69"/>
  <w16cid:commentId w16cid:paraId="192B0249" w16cid:durableId="2546053E"/>
  <w16cid:commentId w16cid:paraId="6E87C336" w16cid:durableId="253F606A"/>
  <w16cid:commentId w16cid:paraId="60968F5B" w16cid:durableId="254606BE"/>
  <w16cid:commentId w16cid:paraId="2A54DC50" w16cid:durableId="253F60CF"/>
  <w16cid:commentId w16cid:paraId="11C02AFC" w16cid:durableId="253F60F1"/>
  <w16cid:commentId w16cid:paraId="0FC00F99" w16cid:durableId="25477917"/>
  <w16cid:commentId w16cid:paraId="4A2F6C6A" w16cid:durableId="253F6264"/>
  <w16cid:commentId w16cid:paraId="25B112DC" w16cid:durableId="25472DC9"/>
  <w16cid:commentId w16cid:paraId="7F8EB681" w16cid:durableId="253F6222"/>
  <w16cid:commentId w16cid:paraId="0532CA80" w16cid:durableId="25460718"/>
  <w16cid:commentId w16cid:paraId="600CC340" w16cid:durableId="253F62DD"/>
  <w16cid:commentId w16cid:paraId="4E6FA8CD" w16cid:durableId="25477AC8"/>
  <w16cid:commentId w16cid:paraId="1831B509" w16cid:durableId="253F634A"/>
  <w16cid:commentId w16cid:paraId="3B1A97B9" w16cid:durableId="254608AF"/>
  <w16cid:commentId w16cid:paraId="19FCA43A" w16cid:durableId="253F6394"/>
  <w16cid:commentId w16cid:paraId="7CFB4F9A" w16cid:durableId="253F637F"/>
  <w16cid:commentId w16cid:paraId="7D690FB2" w16cid:durableId="253F63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5553" w14:textId="77777777" w:rsidR="00EA3009" w:rsidRDefault="00EA3009" w:rsidP="00A95ABE">
      <w:pPr>
        <w:spacing w:after="0" w:line="240" w:lineRule="auto"/>
      </w:pPr>
      <w:r>
        <w:separator/>
      </w:r>
    </w:p>
  </w:endnote>
  <w:endnote w:type="continuationSeparator" w:id="0">
    <w:p w14:paraId="7EE478D6" w14:textId="77777777" w:rsidR="00EA3009" w:rsidRDefault="00EA3009" w:rsidP="00A9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B68D" w14:textId="10F807C5" w:rsidR="00C828CF" w:rsidRDefault="00C828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4EC3BF" wp14:editId="5BFBF4B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0160"/>
              <wp:wrapSquare wrapText="bothSides"/>
              <wp:docPr id="2" name="Text Box 2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7E541" w14:textId="3622F243" w:rsidR="00C828CF" w:rsidRPr="00C828CF" w:rsidRDefault="00C828C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828CF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EC3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on-Juniper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" filled="f" stroked="f">
              <v:textbox style="mso-fit-shape-to-text:t" inset="0,0,0,0">
                <w:txbxContent>
                  <w:p w14:paraId="79F7E541" w14:textId="3622F243" w:rsidR="00C828CF" w:rsidRPr="00C828CF" w:rsidRDefault="00C828CF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828C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Non-</w:t>
                    </w:r>
                    <w:proofErr w:type="spellStart"/>
                    <w:r w:rsidRPr="00C828C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8478" w14:textId="6333AF61" w:rsidR="00C828CF" w:rsidRDefault="00C828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DBFCAC" wp14:editId="36431DC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0160"/>
              <wp:wrapSquare wrapText="bothSides"/>
              <wp:docPr id="3" name="Text Box 3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03BD6" w14:textId="17B44980" w:rsidR="00C828CF" w:rsidRPr="00C828CF" w:rsidRDefault="00C828C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828CF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BFC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on-Juniper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" filled="f" stroked="f">
              <v:textbox style="mso-fit-shape-to-text:t" inset="0,0,0,0">
                <w:txbxContent>
                  <w:p w14:paraId="27703BD6" w14:textId="17B44980" w:rsidR="00C828CF" w:rsidRPr="00C828CF" w:rsidRDefault="00C828CF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828C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Non-</w:t>
                    </w:r>
                    <w:proofErr w:type="spellStart"/>
                    <w:r w:rsidRPr="00C828C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1D05" w14:textId="4E47AEF4" w:rsidR="00C828CF" w:rsidRDefault="00C828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0F96F7" wp14:editId="42EFB68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0160"/>
              <wp:wrapSquare wrapText="bothSides"/>
              <wp:docPr id="1" name="Text Box 1" descr="Non-Juniper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60AC40" w14:textId="60BCF840" w:rsidR="00C828CF" w:rsidRPr="00C828CF" w:rsidRDefault="00C828C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828CF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Non-Juniper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F96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on-Juniper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" filled="f" stroked="f">
              <v:textbox style="mso-fit-shape-to-text:t" inset="0,0,0,0">
                <w:txbxContent>
                  <w:p w14:paraId="5D60AC40" w14:textId="60BCF840" w:rsidR="00C828CF" w:rsidRPr="00C828CF" w:rsidRDefault="00C828CF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828C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Non-</w:t>
                    </w:r>
                    <w:proofErr w:type="spellStart"/>
                    <w:r w:rsidRPr="00C828CF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2F55" w14:textId="77777777" w:rsidR="00EA3009" w:rsidRDefault="00EA3009" w:rsidP="00A95ABE">
      <w:pPr>
        <w:spacing w:after="0" w:line="240" w:lineRule="auto"/>
      </w:pPr>
      <w:r>
        <w:separator/>
      </w:r>
    </w:p>
  </w:footnote>
  <w:footnote w:type="continuationSeparator" w:id="0">
    <w:p w14:paraId="744F852C" w14:textId="77777777" w:rsidR="00EA3009" w:rsidRDefault="00EA3009" w:rsidP="00A95AB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rek Saad">
    <w15:presenceInfo w15:providerId="AD" w15:userId="S::tsaad@juniper.net::a58df0c6-9016-45f4-9298-e505020db0df"/>
  </w15:person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D2"/>
    <w:rsid w:val="00017CF7"/>
    <w:rsid w:val="00071499"/>
    <w:rsid w:val="00076186"/>
    <w:rsid w:val="000A1EF7"/>
    <w:rsid w:val="000C323B"/>
    <w:rsid w:val="000C6B91"/>
    <w:rsid w:val="001455AF"/>
    <w:rsid w:val="00174E6A"/>
    <w:rsid w:val="001B3D18"/>
    <w:rsid w:val="001F6E66"/>
    <w:rsid w:val="001F71AD"/>
    <w:rsid w:val="00225623"/>
    <w:rsid w:val="00226688"/>
    <w:rsid w:val="002475B9"/>
    <w:rsid w:val="00263010"/>
    <w:rsid w:val="00286D93"/>
    <w:rsid w:val="002A3745"/>
    <w:rsid w:val="002C748D"/>
    <w:rsid w:val="002F3FA7"/>
    <w:rsid w:val="002F5991"/>
    <w:rsid w:val="00377277"/>
    <w:rsid w:val="003B0FBB"/>
    <w:rsid w:val="003C0980"/>
    <w:rsid w:val="003C24AD"/>
    <w:rsid w:val="003C76DF"/>
    <w:rsid w:val="003D51C5"/>
    <w:rsid w:val="003F6712"/>
    <w:rsid w:val="004424BA"/>
    <w:rsid w:val="00444F63"/>
    <w:rsid w:val="00455FD3"/>
    <w:rsid w:val="004A65BD"/>
    <w:rsid w:val="004C295E"/>
    <w:rsid w:val="004D17A9"/>
    <w:rsid w:val="004D5646"/>
    <w:rsid w:val="004E0906"/>
    <w:rsid w:val="004E25CC"/>
    <w:rsid w:val="005214DA"/>
    <w:rsid w:val="005459D5"/>
    <w:rsid w:val="00551A3D"/>
    <w:rsid w:val="00551A45"/>
    <w:rsid w:val="00553A81"/>
    <w:rsid w:val="00555B1D"/>
    <w:rsid w:val="00563D1B"/>
    <w:rsid w:val="00582ECE"/>
    <w:rsid w:val="005A3250"/>
    <w:rsid w:val="005B0934"/>
    <w:rsid w:val="005D7AA2"/>
    <w:rsid w:val="00617215"/>
    <w:rsid w:val="00635AF6"/>
    <w:rsid w:val="00650859"/>
    <w:rsid w:val="00671762"/>
    <w:rsid w:val="006839AA"/>
    <w:rsid w:val="006C24F6"/>
    <w:rsid w:val="006D135B"/>
    <w:rsid w:val="006D2900"/>
    <w:rsid w:val="006E51E1"/>
    <w:rsid w:val="006E67EF"/>
    <w:rsid w:val="007011B5"/>
    <w:rsid w:val="00703C0C"/>
    <w:rsid w:val="00717ACB"/>
    <w:rsid w:val="007316A2"/>
    <w:rsid w:val="0074481C"/>
    <w:rsid w:val="00772D99"/>
    <w:rsid w:val="007759CA"/>
    <w:rsid w:val="00777FDA"/>
    <w:rsid w:val="00780856"/>
    <w:rsid w:val="00797261"/>
    <w:rsid w:val="00797C76"/>
    <w:rsid w:val="007D142E"/>
    <w:rsid w:val="00800AEB"/>
    <w:rsid w:val="008261F6"/>
    <w:rsid w:val="008273D6"/>
    <w:rsid w:val="00827942"/>
    <w:rsid w:val="0083092B"/>
    <w:rsid w:val="00867B90"/>
    <w:rsid w:val="00871747"/>
    <w:rsid w:val="00892E05"/>
    <w:rsid w:val="008B1D60"/>
    <w:rsid w:val="008C532C"/>
    <w:rsid w:val="008D4041"/>
    <w:rsid w:val="008E3389"/>
    <w:rsid w:val="00900F22"/>
    <w:rsid w:val="00925D77"/>
    <w:rsid w:val="00936B96"/>
    <w:rsid w:val="00964F8D"/>
    <w:rsid w:val="009A7766"/>
    <w:rsid w:val="009C2EF9"/>
    <w:rsid w:val="009D4BE2"/>
    <w:rsid w:val="009F1BCA"/>
    <w:rsid w:val="009F1D66"/>
    <w:rsid w:val="00A30EFB"/>
    <w:rsid w:val="00A421FF"/>
    <w:rsid w:val="00A5057A"/>
    <w:rsid w:val="00A62305"/>
    <w:rsid w:val="00A74ACF"/>
    <w:rsid w:val="00A778FD"/>
    <w:rsid w:val="00A82857"/>
    <w:rsid w:val="00A95ABE"/>
    <w:rsid w:val="00A96920"/>
    <w:rsid w:val="00AB4505"/>
    <w:rsid w:val="00AC466D"/>
    <w:rsid w:val="00AC6F30"/>
    <w:rsid w:val="00AF0480"/>
    <w:rsid w:val="00B076EA"/>
    <w:rsid w:val="00B11DD5"/>
    <w:rsid w:val="00B24227"/>
    <w:rsid w:val="00B259AA"/>
    <w:rsid w:val="00B56097"/>
    <w:rsid w:val="00B772B7"/>
    <w:rsid w:val="00BB44F4"/>
    <w:rsid w:val="00BC5555"/>
    <w:rsid w:val="00BE77F1"/>
    <w:rsid w:val="00C40B55"/>
    <w:rsid w:val="00C41C05"/>
    <w:rsid w:val="00C41C17"/>
    <w:rsid w:val="00C45A68"/>
    <w:rsid w:val="00C57DB2"/>
    <w:rsid w:val="00C73C79"/>
    <w:rsid w:val="00C77BD6"/>
    <w:rsid w:val="00C8100A"/>
    <w:rsid w:val="00C828CF"/>
    <w:rsid w:val="00C8441F"/>
    <w:rsid w:val="00C91218"/>
    <w:rsid w:val="00C9757D"/>
    <w:rsid w:val="00CE2FB8"/>
    <w:rsid w:val="00CF604A"/>
    <w:rsid w:val="00CF66C8"/>
    <w:rsid w:val="00D20136"/>
    <w:rsid w:val="00D260B7"/>
    <w:rsid w:val="00D5568C"/>
    <w:rsid w:val="00D62EC9"/>
    <w:rsid w:val="00D6553F"/>
    <w:rsid w:val="00D76033"/>
    <w:rsid w:val="00DA05F6"/>
    <w:rsid w:val="00DA5FDA"/>
    <w:rsid w:val="00DC0145"/>
    <w:rsid w:val="00DD3C34"/>
    <w:rsid w:val="00DE173A"/>
    <w:rsid w:val="00DE53AB"/>
    <w:rsid w:val="00E320AD"/>
    <w:rsid w:val="00E422E9"/>
    <w:rsid w:val="00E94B6D"/>
    <w:rsid w:val="00EA3009"/>
    <w:rsid w:val="00EE365C"/>
    <w:rsid w:val="00EF023F"/>
    <w:rsid w:val="00EF1613"/>
    <w:rsid w:val="00EF7845"/>
    <w:rsid w:val="00F20AF7"/>
    <w:rsid w:val="00F32692"/>
    <w:rsid w:val="00F35082"/>
    <w:rsid w:val="00F44B0D"/>
    <w:rsid w:val="00F56FB9"/>
    <w:rsid w:val="00F81248"/>
    <w:rsid w:val="00F860BF"/>
    <w:rsid w:val="00FB3AD2"/>
    <w:rsid w:val="00FC19B6"/>
    <w:rsid w:val="00FF176D"/>
    <w:rsid w:val="00FF3BC7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5A346"/>
  <w15:chartTrackingRefBased/>
  <w15:docId w15:val="{263B9EDD-8F31-4CBD-964D-524C7823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1D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1D6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1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7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7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72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21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8CF"/>
  </w:style>
  <w:style w:type="paragraph" w:styleId="Footer">
    <w:name w:val="footer"/>
    <w:basedOn w:val="Normal"/>
    <w:link w:val="FooterChar"/>
    <w:uiPriority w:val="99"/>
    <w:unhideWhenUsed/>
    <w:rsid w:val="00C8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8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C0C"/>
    <w:rPr>
      <w:rFonts w:ascii="Courier New" w:eastAsia="Times New Roman" w:hAnsi="Courier New" w:cs="Courier New"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DE53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33</Pages>
  <Words>11883</Words>
  <Characters>67735</Characters>
  <Application>Microsoft Office Word</Application>
  <DocSecurity>0</DocSecurity>
  <Lines>564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Tarek Saad</cp:lastModifiedBy>
  <cp:revision>90</cp:revision>
  <dcterms:created xsi:type="dcterms:W3CDTF">2021-11-17T07:35:00Z</dcterms:created>
  <dcterms:modified xsi:type="dcterms:W3CDTF">2021-11-24T16:38:00Z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2021-11-17T07:35:27Z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25956148-3920-489e-8977-bd76c230e81a</vt:lpwstr>
  </property>
  <property fmtid="{D5CDD505-2E9C-101B-9397-08002B2CF9AE}" pid="8" name="MSIP_Label_07222825-62ea-40f3-96b5-5375c07996e2_ContentBits">
    <vt:lpwstr>0</vt:lpwstr>
  </property>
  <property fmtid="{D5CDD505-2E9C-101B-9397-08002B2CF9AE}" pid="9" name="ClassificationContentMarkingFooterShapeIds">
    <vt:lpwstr>1,2,3</vt:lpwstr>
  </property>
  <property fmtid="{D5CDD505-2E9C-101B-9397-08002B2CF9AE}" pid="10" name="ClassificationContentMarkingFooterFontProps">
    <vt:lpwstr>#000000,7,Calibri</vt:lpwstr>
  </property>
  <property fmtid="{D5CDD505-2E9C-101B-9397-08002B2CF9AE}" pid="11" name="ClassificationContentMarkingFooterText">
    <vt:lpwstr>Non-Juniper</vt:lpwstr>
  </property>
  <property fmtid="{D5CDD505-2E9C-101B-9397-08002B2CF9AE}" pid="12" name="MSIP_Label_106ee314-308e-4f40-a474-5b984ee7b7ff_Enabled">
    <vt:lpwstr>true</vt:lpwstr>
  </property>
  <property fmtid="{D5CDD505-2E9C-101B-9397-08002B2CF9AE}" pid="13" name="MSIP_Label_106ee314-308e-4f40-a474-5b984ee7b7ff_SetDate">
    <vt:lpwstr>2021-11-22T14:39:56Z</vt:lpwstr>
  </property>
  <property fmtid="{D5CDD505-2E9C-101B-9397-08002B2CF9AE}" pid="14" name="MSIP_Label_106ee314-308e-4f40-a474-5b984ee7b7ff_Method">
    <vt:lpwstr>Privileged</vt:lpwstr>
  </property>
  <property fmtid="{D5CDD505-2E9C-101B-9397-08002B2CF9AE}" pid="15" name="MSIP_Label_106ee314-308e-4f40-a474-5b984ee7b7ff_Name">
    <vt:lpwstr>106ee314-308e-4f40-a474-5b984ee7b7ff</vt:lpwstr>
  </property>
  <property fmtid="{D5CDD505-2E9C-101B-9397-08002B2CF9AE}" pid="16" name="MSIP_Label_106ee314-308e-4f40-a474-5b984ee7b7ff_SiteId">
    <vt:lpwstr>bea78b3c-4cdb-4130-854a-1d193232e5f4</vt:lpwstr>
  </property>
  <property fmtid="{D5CDD505-2E9C-101B-9397-08002B2CF9AE}" pid="17" name="MSIP_Label_106ee314-308e-4f40-a474-5b984ee7b7ff_ActionId">
    <vt:lpwstr>68a406e0-acf1-4203-b4b7-8e27809412c8</vt:lpwstr>
  </property>
  <property fmtid="{D5CDD505-2E9C-101B-9397-08002B2CF9AE}" pid="18" name="MSIP_Label_106ee314-308e-4f40-a474-5b984ee7b7ff_ContentBits">
    <vt:lpwstr>2</vt:lpwstr>
  </property>
</Properties>
</file>
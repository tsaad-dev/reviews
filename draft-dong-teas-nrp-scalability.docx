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7B8A" w14:textId="77777777" w:rsidR="00C24067" w:rsidRPr="00C24067" w:rsidRDefault="00C24067" w:rsidP="00C24067">
      <w:pPr>
        <w:shd w:val="clear" w:color="auto" w:fill="FF4444"/>
        <w:rPr>
          <w:rFonts w:ascii="Times" w:eastAsia="Times New Roman" w:hAnsi="Times" w:cs="Times New Roman"/>
          <w:color w:val="000000"/>
          <w:sz w:val="20"/>
          <w:szCs w:val="20"/>
        </w:rPr>
      </w:pPr>
      <w:r w:rsidRPr="00C24067">
        <w:rPr>
          <w:rFonts w:ascii="Times" w:eastAsia="Times New Roman" w:hAnsi="Times" w:cs="Times New Roman"/>
          <w:color w:val="000000"/>
          <w:sz w:val="20"/>
          <w:szCs w:val="20"/>
        </w:rPr>
        <w:t> </w:t>
      </w:r>
    </w:p>
    <w:p w14:paraId="2F16134F" w14:textId="77777777" w:rsidR="00C24067" w:rsidRPr="00C24067" w:rsidRDefault="00C24067" w:rsidP="00C24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hyperlink r:id="rId6" w:tooltip="Document search and retrieval page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Search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 [</w:t>
      </w:r>
      <w:proofErr w:type="spellStart"/>
      <w:r w:rsidR="00AC3132">
        <w:fldChar w:fldCharType="begin"/>
      </w:r>
      <w:r w:rsidR="00AC3132">
        <w:instrText xml:space="preserve"> HYPERLINK "https://www.ietf.org/archive/id/draft-dong-teas-nrp-scalability-00.txt" \o "Plaintext version of this document" </w:instrText>
      </w:r>
      <w:r w:rsidR="00AC3132">
        <w:fldChar w:fldCharType="separate"/>
      </w:r>
      <w:r w:rsidRPr="00C24067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t>txt</w:t>
      </w:r>
      <w:r w:rsidR="00AC3132">
        <w:rPr>
          <w:rFonts w:ascii="Courier New" w:eastAsia="Times New Roman" w:hAnsi="Courier New" w:cs="Courier New"/>
          <w:color w:val="0000FF"/>
          <w:sz w:val="20"/>
          <w:szCs w:val="20"/>
          <w:u w:val="single"/>
        </w:rPr>
        <w:fldChar w:fldCharType="end"/>
      </w: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hyperlink r:id="rId7" w:tooltip="HTML version of this document, from XML2RFC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html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hyperlink r:id="rId8" w:tooltip="XML source for this document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xml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hyperlink r:id="rId9" w:tooltip="PDF version of this document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pdf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hyperlink r:id="rId10" w:tooltip="BibTex entry for this document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bibtex</w:t>
        </w:r>
        <w:proofErr w:type="spellEnd"/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 [</w:t>
      </w:r>
      <w:hyperlink r:id="rId11" w:tooltip="Datatracker information for this document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Tracker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 [</w:t>
      </w:r>
      <w:hyperlink r:id="rId12" w:tooltip="Send email to the document authors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Email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 [</w:t>
      </w:r>
      <w:hyperlink r:id="rId13" w:tooltip="Run an idnits check of this document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Nits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7CEF7DAF" w14:textId="77777777" w:rsidR="00C24067" w:rsidRPr="00C24067" w:rsidRDefault="00C24067" w:rsidP="00C24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B5A76D" w14:textId="77777777" w:rsidR="00C24067" w:rsidRPr="00C24067" w:rsidRDefault="00C24067" w:rsidP="00C24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Versions: (</w:t>
      </w:r>
      <w:hyperlink r:id="rId14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draft-dong-teas-enhanced-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vpn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vtn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-scalability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            </w:t>
      </w:r>
    </w:p>
    <w:p w14:paraId="75E4B605" w14:textId="77777777" w:rsidR="00C24067" w:rsidRPr="00C24067" w:rsidRDefault="00C24067" w:rsidP="00C240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hyperlink r:id="rId15" w:history="1">
        <w:r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00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</w:t>
      </w:r>
    </w:p>
    <w:p w14:paraId="6227CB3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TEAS Working Group                                               J. Dong</w:t>
      </w:r>
    </w:p>
    <w:p w14:paraId="2BABB7F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Internet-Draft                                                     Z. Li</w:t>
      </w:r>
    </w:p>
    <w:p w14:paraId="75BCBD3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Intended status: Informational                       Huawei Technologies</w:t>
      </w:r>
    </w:p>
    <w:p w14:paraId="64B4D6C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Expires: 20 June 2022                                            L. Gong</w:t>
      </w:r>
    </w:p>
    <w:p w14:paraId="08A16A3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China Mobile</w:t>
      </w:r>
    </w:p>
    <w:p w14:paraId="337571F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G. Yang</w:t>
      </w:r>
    </w:p>
    <w:p w14:paraId="3BA2C9D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China Telecom</w:t>
      </w:r>
    </w:p>
    <w:p w14:paraId="6F26B35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J.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Guichard</w:t>
      </w:r>
      <w:proofErr w:type="spellEnd"/>
    </w:p>
    <w:p w14:paraId="3ABA25A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Futurewei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Technologies</w:t>
      </w:r>
    </w:p>
    <w:p w14:paraId="12447CC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G. Mishra</w:t>
      </w:r>
    </w:p>
    <w:p w14:paraId="6873755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Verizon Inc.</w:t>
      </w:r>
    </w:p>
    <w:p w14:paraId="306A954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      F. Qin</w:t>
      </w:r>
    </w:p>
    <w:p w14:paraId="03ECACF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  China Mobile</w:t>
      </w:r>
    </w:p>
    <w:p w14:paraId="29B53F9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17 December 2021</w:t>
      </w:r>
    </w:p>
    <w:p w14:paraId="2955BAA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E786D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2CD9F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Scalability Considerations for Network Resource Partition</w:t>
      </w:r>
    </w:p>
    <w:p w14:paraId="64B1EBB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draft-dong-teas-nrp-scalability-00</w:t>
      </w:r>
    </w:p>
    <w:p w14:paraId="18AC73F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E8C1B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Abstract</w:t>
      </w:r>
    </w:p>
    <w:p w14:paraId="3E5B4E4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8109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IETF network slice service aims to meet the connectivity demands of a</w:t>
      </w:r>
    </w:p>
    <w:p w14:paraId="2F00DC7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slice customer with specific Service Level Objectives (SLOs)</w:t>
      </w:r>
    </w:p>
    <w:p w14:paraId="4F16FE9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Service Level Expectations (SLEs) over a common underlay network.</w:t>
      </w:r>
    </w:p>
    <w:p w14:paraId="4031277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Network Resource Partition is a set of network resources that are</w:t>
      </w:r>
    </w:p>
    <w:p w14:paraId="38C3E6C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allocated from the underlay network to carry a specific set of</w:t>
      </w:r>
    </w:p>
    <w:p w14:paraId="4E7A603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traffic and meet the required SLOs and SLEs.  One or multiple</w:t>
      </w:r>
    </w:p>
    <w:p w14:paraId="47CA606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IETF network slice services can be mapped to one network resource</w:t>
      </w:r>
    </w:p>
    <w:p w14:paraId="39E1D06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partition.</w:t>
      </w:r>
    </w:p>
    <w:p w14:paraId="27059A2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F67DC4" w14:textId="0CACBAEF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del w:id="0" w:author="Tarek Saad" w:date="2022-01-06T14:38:00Z">
        <w:r w:rsidRPr="00C24067" w:rsidDel="00D23F54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With </w:delText>
        </w:r>
      </w:del>
      <w:ins w:id="1" w:author="Tarek Saad" w:date="2022-01-06T14:38:00Z">
        <w:r w:rsidR="00D23F54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As </w:t>
        </w:r>
      </w:ins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the demand for IETF network slice services increases,</w:t>
      </w:r>
    </w:p>
    <w:p w14:paraId="37438E4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scalability would become an important factor for the large scale</w:t>
      </w:r>
    </w:p>
    <w:p w14:paraId="35B573D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deployment of IETF network slices.  Although the scalability of IETF</w:t>
      </w:r>
    </w:p>
    <w:p w14:paraId="0D28B36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slices can be improved by mapping a group of IETF network</w:t>
      </w:r>
    </w:p>
    <w:p w14:paraId="6D76484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slices to one network resource partition, there are concerns about</w:t>
      </w:r>
    </w:p>
    <w:p w14:paraId="6DBFED4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scalability of network resource partitions.  This document</w:t>
      </w:r>
    </w:p>
    <w:p w14:paraId="76FE0DF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describes the scalability considerations about network resource</w:t>
      </w:r>
    </w:p>
    <w:p w14:paraId="0B6A827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partition in the network control plane and data plane, and some</w:t>
      </w:r>
    </w:p>
    <w:p w14:paraId="101CD37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optimization mechanisms are proposed.</w:t>
      </w:r>
    </w:p>
    <w:p w14:paraId="3CE894A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9CB00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Status of This Memo</w:t>
      </w:r>
    </w:p>
    <w:p w14:paraId="3318D33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6B5E9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Internet-Draft is submitted in full conformance with the</w:t>
      </w:r>
    </w:p>
    <w:p w14:paraId="6419760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provisions of </w:t>
      </w:r>
      <w:hyperlink r:id="rId16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BCP 78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hyperlink r:id="rId17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BCP 79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3FD14E2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FC15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99605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12418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9846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0A5CD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999E3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581D0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Dong, et al.              Expires 20 June 2022               </w:t>
      </w:r>
      <w:proofErr w:type="gramStart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   [</w:t>
      </w:r>
      <w:proofErr w:type="gramEnd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Page 1]</w:t>
      </w:r>
    </w:p>
    <w:p w14:paraId="405D902C" w14:textId="77777777" w:rsidR="00C24067" w:rsidRPr="00C24067" w:rsidRDefault="00AC3132" w:rsidP="00C24067">
      <w:pPr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0000"/>
          <w:sz w:val="20"/>
          <w:szCs w:val="20"/>
        </w:rPr>
        <w:lastRenderedPageBreak/>
        <w:pict w14:anchorId="3E40E2C6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6070B58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F1228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Internet-Draft       NRP Scalability Considerations        December 2021</w:t>
      </w:r>
    </w:p>
    <w:p w14:paraId="63C6AC7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37B7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34787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Internet-Drafts are working documents of the Internet Engineering</w:t>
      </w:r>
    </w:p>
    <w:p w14:paraId="62FD7CB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Task Force (IETF).  Note that other groups may also distribute</w:t>
      </w:r>
    </w:p>
    <w:p w14:paraId="31A54C8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working documents as Internet-Drafts.  The list of current Internet-</w:t>
      </w:r>
    </w:p>
    <w:p w14:paraId="2D75695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Drafts is at </w:t>
      </w:r>
      <w:hyperlink r:id="rId18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https://datatracker.ietf.org/drafts/current/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C567B4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C442B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Internet-Drafts are draft documents valid for a maximum of six months</w:t>
      </w:r>
    </w:p>
    <w:p w14:paraId="40410E5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may be updated, replaced, or obsoleted by other documents at any</w:t>
      </w:r>
    </w:p>
    <w:p w14:paraId="1AD137E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time.  It is inappropriate to use Internet-Drafts as reference</w:t>
      </w:r>
    </w:p>
    <w:p w14:paraId="6759F67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material or to cite them other than as "work in progress."</w:t>
      </w:r>
    </w:p>
    <w:p w14:paraId="015084B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FA89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Internet-Draft will expire on 20 June 2022.</w:t>
      </w:r>
    </w:p>
    <w:p w14:paraId="52F3490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4676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Copyright Notice</w:t>
      </w:r>
    </w:p>
    <w:p w14:paraId="0D4050E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DAB3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Copyright (c) 2021 IETF Trust and the persons identified as the</w:t>
      </w:r>
    </w:p>
    <w:p w14:paraId="454EB81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 authors.  All rights reserved.</w:t>
      </w:r>
    </w:p>
    <w:p w14:paraId="77F868D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DC272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is subject to </w:t>
      </w:r>
      <w:hyperlink r:id="rId19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BCP 78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IETF Trust's Legal</w:t>
      </w:r>
    </w:p>
    <w:p w14:paraId="0BD6CBA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Provisions Relating to IETF Documents (</w:t>
      </w:r>
      <w:hyperlink r:id="rId20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https://trustee.ietf.org/</w:t>
        </w:r>
      </w:hyperlink>
    </w:p>
    <w:p w14:paraId="4A4E856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hyperlink r:id="rId21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license-info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) in effect on the date of publication of this document.</w:t>
      </w:r>
    </w:p>
    <w:p w14:paraId="416096C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Please review these documents carefully, as they describe your rights</w:t>
      </w:r>
    </w:p>
    <w:p w14:paraId="31866D9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restrictions with respect to this document.  Code Components</w:t>
      </w:r>
    </w:p>
    <w:p w14:paraId="0D275DB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extracted from this document must include Revised BSD License text as</w:t>
      </w:r>
    </w:p>
    <w:p w14:paraId="3A43659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in Section 4.e of the </w:t>
      </w:r>
      <w:hyperlink r:id="rId22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Trust Legal Provisions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are</w:t>
      </w:r>
    </w:p>
    <w:p w14:paraId="469C199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provided without warranty as described in the Revised BSD License.</w:t>
      </w:r>
    </w:p>
    <w:p w14:paraId="6D8F366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27319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Table of Contents</w:t>
      </w:r>
    </w:p>
    <w:p w14:paraId="3CA6206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370D1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hyperlink r:id="rId23" w:anchor="section-1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Introduction  . . .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. . . .   </w:t>
      </w:r>
      <w:hyperlink r:id="rId24" w:anchor="page-3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3</w:t>
        </w:r>
      </w:hyperlink>
    </w:p>
    <w:p w14:paraId="76FE82E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hyperlink r:id="rId25" w:anchor="section-2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2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Network Resource Partition Scalability Requirements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 </w:t>
      </w:r>
      <w:hyperlink r:id="rId26" w:anchor="page-4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4</w:t>
        </w:r>
      </w:hyperlink>
    </w:p>
    <w:p w14:paraId="1CF187D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hyperlink r:id="rId27" w:anchor="section-3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3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Network Resource Partition Scalability Considerations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hyperlink r:id="rId28" w:anchor="page-5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5</w:t>
        </w:r>
      </w:hyperlink>
    </w:p>
    <w:p w14:paraId="78F49FA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hyperlink r:id="rId29" w:anchor="section-3.1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3.1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Control Plane Scalability . . . . . . . . . . . .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hyperlink r:id="rId30" w:anchor="page-6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6</w:t>
        </w:r>
      </w:hyperlink>
    </w:p>
    <w:p w14:paraId="5B9E19D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hyperlink r:id="rId31" w:anchor="section-3.1.1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3.1.1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Distributed Control Plane . . . . . . . . .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 </w:t>
      </w:r>
      <w:hyperlink r:id="rId32" w:anchor="page-6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6</w:t>
        </w:r>
      </w:hyperlink>
    </w:p>
    <w:p w14:paraId="5B5157D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hyperlink r:id="rId33" w:anchor="section-3.1.2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3.1.2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Centralized Control Plane . . . . . . . . .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 </w:t>
      </w:r>
      <w:hyperlink r:id="rId34" w:anchor="page-7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7</w:t>
        </w:r>
      </w:hyperlink>
    </w:p>
    <w:p w14:paraId="5AA3C90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hyperlink r:id="rId35" w:anchor="section-3.2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3.2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Data Plane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Scalability  . . .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  </w:t>
      </w:r>
      <w:hyperlink r:id="rId36" w:anchor="page-7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7</w:t>
        </w:r>
      </w:hyperlink>
    </w:p>
    <w:p w14:paraId="5864811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hyperlink r:id="rId37" w:anchor="section-3.3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3.3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Gap Analysis of Existing Mechanisms . . . . . .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 </w:t>
      </w:r>
      <w:hyperlink r:id="rId38" w:anchor="page-8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8</w:t>
        </w:r>
      </w:hyperlink>
    </w:p>
    <w:p w14:paraId="22B91DE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hyperlink r:id="rId39" w:anchor="section-4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4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Proposed Scalability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Optimizations  . . .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  </w:t>
      </w:r>
      <w:hyperlink r:id="rId40" w:anchor="page-9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9</w:t>
        </w:r>
      </w:hyperlink>
    </w:p>
    <w:p w14:paraId="32BC285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hyperlink r:id="rId41" w:anchor="section-4.1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4.1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Control Plane Optimizations . . . . . . . . . . . . . . .   </w:t>
      </w:r>
      <w:hyperlink r:id="rId42" w:anchor="page-9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9</w:t>
        </w:r>
      </w:hyperlink>
    </w:p>
    <w:p w14:paraId="776559A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hyperlink r:id="rId43" w:anchor="section-4.2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4.2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Data Plane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Optimizations  . . .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 </w:t>
      </w:r>
      <w:hyperlink r:id="rId44" w:anchor="page-11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11</w:t>
        </w:r>
      </w:hyperlink>
    </w:p>
    <w:p w14:paraId="062CCAF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hyperlink r:id="rId45" w:anchor="section-5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5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Solution Evolution for Improved Scalability . . . . . . . . .  </w:t>
      </w:r>
      <w:hyperlink r:id="rId46" w:anchor="page-12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12</w:t>
        </w:r>
      </w:hyperlink>
    </w:p>
    <w:p w14:paraId="7F7305D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hyperlink r:id="rId47" w:anchor="section-6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6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Security Considerations . . . . . . . . . . . . . . .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hyperlink r:id="rId48" w:anchor="page-13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13</w:t>
        </w:r>
      </w:hyperlink>
    </w:p>
    <w:p w14:paraId="7AB5394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hyperlink r:id="rId49" w:anchor="section-7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7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IANA Considerations . . . . . . . . . . . . . . . . . . . . .  </w:t>
      </w:r>
      <w:hyperlink r:id="rId50" w:anchor="page-13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13</w:t>
        </w:r>
      </w:hyperlink>
    </w:p>
    <w:p w14:paraId="1563C0B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hyperlink r:id="rId51" w:anchor="section-8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8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Contributors  . . .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. . . .  </w:t>
      </w:r>
      <w:hyperlink r:id="rId52" w:anchor="page-13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13</w:t>
        </w:r>
      </w:hyperlink>
    </w:p>
    <w:p w14:paraId="2EE44D6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hyperlink r:id="rId53" w:anchor="section-9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9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Acknowledgments . . . . . . . . . . . . . . . . . .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</w:t>
      </w:r>
      <w:hyperlink r:id="rId54" w:anchor="page-14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14</w:t>
        </w:r>
      </w:hyperlink>
    </w:p>
    <w:p w14:paraId="077A08A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hyperlink r:id="rId55" w:anchor="section-10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10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References  . . .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. . . . .  </w:t>
      </w:r>
      <w:hyperlink r:id="rId56" w:anchor="page-14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14</w:t>
        </w:r>
      </w:hyperlink>
    </w:p>
    <w:p w14:paraId="6FAA331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hyperlink r:id="rId57" w:anchor="section-10.1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10.1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Normative References . . . . . . . . . . . . . . . . . .  </w:t>
      </w:r>
      <w:hyperlink r:id="rId58" w:anchor="page-14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14</w:t>
        </w:r>
      </w:hyperlink>
    </w:p>
    <w:p w14:paraId="6F7736C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hyperlink r:id="rId59" w:anchor="section-10.2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10.2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Informative References . . . . . . . . . . . .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. . . .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</w:t>
      </w:r>
      <w:hyperlink r:id="rId60" w:anchor="page-14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14</w:t>
        </w:r>
      </w:hyperlink>
    </w:p>
    <w:p w14:paraId="4B7D2AF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Authors'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Addresses  . . .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. . . . . . . . . . . . . . . . .  </w:t>
      </w:r>
      <w:hyperlink r:id="rId61" w:anchor="page-16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16</w:t>
        </w:r>
      </w:hyperlink>
    </w:p>
    <w:p w14:paraId="1BE601E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E3A8E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453C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9FD92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Dong, et al.              Expires 20 June 2022               </w:t>
      </w:r>
      <w:proofErr w:type="gramStart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   [</w:t>
      </w:r>
      <w:proofErr w:type="gramEnd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Page 2]</w:t>
      </w:r>
    </w:p>
    <w:p w14:paraId="285AACC6" w14:textId="77777777" w:rsidR="00C24067" w:rsidRPr="00C24067" w:rsidRDefault="00AC3132" w:rsidP="00C24067">
      <w:pPr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0000"/>
          <w:sz w:val="20"/>
          <w:szCs w:val="20"/>
        </w:rPr>
        <w:lastRenderedPageBreak/>
        <w:pict w14:anchorId="4A4239B8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39A2E84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6603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Internet-Draft       NRP Scalability Considerations        December 2021</w:t>
      </w:r>
    </w:p>
    <w:p w14:paraId="2495BEB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C2A78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0FA13" w14:textId="77777777" w:rsidR="00C24067" w:rsidRPr="00C24067" w:rsidRDefault="00AC3132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2" w:anchor="section-1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1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Introduction</w:t>
      </w:r>
    </w:p>
    <w:p w14:paraId="7FA6683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F80FF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IETF Network Slice service aims to meet the connectivity demands of a</w:t>
      </w:r>
    </w:p>
    <w:p w14:paraId="208973C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slice customer with specific Service Level Objectives (SLOs)</w:t>
      </w:r>
    </w:p>
    <w:p w14:paraId="542BC5E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Service Level Expectations (SLEs) over a common underlay network.</w:t>
      </w:r>
    </w:p>
    <w:p w14:paraId="2E55021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hyperlink r:id="rId63" w:anchor="ref-I-D.ietf-teas-ietf-network-slices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D.ietf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-teas-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ietf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-network-slices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 defines the terminologies and the</w:t>
      </w:r>
    </w:p>
    <w:p w14:paraId="0E3F1DC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characteristics of IETF network slices.  It also discusses the</w:t>
      </w:r>
    </w:p>
    <w:p w14:paraId="26653B5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general framework, the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components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interfaces for requesting and</w:t>
      </w:r>
    </w:p>
    <w:p w14:paraId="14A19A3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operating IETF network slices.  For the realization of IETF network</w:t>
      </w:r>
    </w:p>
    <w:p w14:paraId="16A54F1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slice services, a concept called network resource partition is</w:t>
      </w:r>
    </w:p>
    <w:p w14:paraId="5ED8513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introduced, which refers to a set of network resources that are</w:t>
      </w:r>
    </w:p>
    <w:p w14:paraId="6B886C35" w14:textId="77777777" w:rsidR="00237891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" w:author="Tarek Saad" w:date="2022-01-06T14:41:00Z"/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available in the underlay network to </w:t>
      </w:r>
      <w:ins w:id="3" w:author="Tarek Saad" w:date="2022-01-06T14:40:00Z">
        <w:r w:rsidR="006B2C4E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ensure </w:t>
        </w:r>
      </w:ins>
      <w:del w:id="4" w:author="Tarek Saad" w:date="2022-01-06T14:39:00Z">
        <w:r w:rsidRPr="00C24067" w:rsidDel="00653931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carry traffic and </w:delText>
        </w:r>
      </w:del>
      <w:del w:id="5" w:author="Tarek Saad" w:date="2022-01-06T14:40:00Z">
        <w:r w:rsidRPr="00C24067" w:rsidDel="006B2C4E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meet </w:delText>
        </w:r>
      </w:del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ins w:id="6" w:author="Tarek Saad" w:date="2022-01-06T14:41:00Z">
        <w:r w:rsidR="00237891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requested network slice </w:t>
        </w:r>
      </w:ins>
    </w:p>
    <w:p w14:paraId="2BB1853A" w14:textId="049C8A33" w:rsidR="00C24067" w:rsidRPr="00C24067" w:rsidDel="00237891" w:rsidRDefault="00237891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del w:id="7" w:author="Tarek Saad" w:date="2022-01-06T14:41:00Z"/>
          <w:rFonts w:ascii="Courier New" w:eastAsia="Times New Roman" w:hAnsi="Courier New" w:cs="Courier New"/>
          <w:color w:val="000000"/>
          <w:sz w:val="20"/>
          <w:szCs w:val="20"/>
        </w:rPr>
      </w:pPr>
      <w:ins w:id="8" w:author="Tarek Saad" w:date="2022-01-06T14:41:00Z">
        <w:r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  </w:t>
        </w:r>
      </w:ins>
      <w:r w:rsidR="00C24067" w:rsidRPr="00C24067">
        <w:rPr>
          <w:rFonts w:ascii="Courier New" w:eastAsia="Times New Roman" w:hAnsi="Courier New" w:cs="Courier New"/>
          <w:color w:val="000000"/>
          <w:sz w:val="20"/>
          <w:szCs w:val="20"/>
        </w:rPr>
        <w:t>SLOs</w:t>
      </w:r>
    </w:p>
    <w:p w14:paraId="5450C368" w14:textId="073BFE7C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del w:id="9" w:author="Tarek Saad" w:date="2022-01-06T14:41:00Z">
        <w:r w:rsidRPr="00C24067" w:rsidDel="00237891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   </w:delText>
        </w:r>
      </w:del>
      <w:ins w:id="10" w:author="Tarek Saad" w:date="2022-01-06T14:41:00Z">
        <w:r w:rsidR="00237891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</w:ins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and SLEs</w:t>
      </w:r>
      <w:ins w:id="11" w:author="Tarek Saad" w:date="2022-01-06T14:40:00Z">
        <w:r w:rsidR="006B2C4E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  <w:r w:rsidR="00237891">
          <w:rPr>
            <w:rFonts w:ascii="Courier New" w:eastAsia="Times New Roman" w:hAnsi="Courier New" w:cs="Courier New"/>
            <w:color w:val="000000"/>
            <w:sz w:val="20"/>
            <w:szCs w:val="20"/>
          </w:rPr>
          <w:t>can be met</w:t>
        </w:r>
      </w:ins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3965559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1F99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-teas-enhanced-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vpn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 describes the layered framework and</w:t>
      </w:r>
    </w:p>
    <w:p w14:paraId="1E201CD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candidate technologies for delivering enhanced VPN (VPN+) services.</w:t>
      </w:r>
    </w:p>
    <w:p w14:paraId="50FF7D5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Enhanced VPN (VPN+) aims to meet the needs of some customers or</w:t>
      </w:r>
    </w:p>
    <w:p w14:paraId="7478112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applications, including the applications that are associated with 5G,</w:t>
      </w:r>
    </w:p>
    <w:p w14:paraId="3D37C96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which requires connectivity services with advanced characteristics,</w:t>
      </w:r>
    </w:p>
    <w:p w14:paraId="20358CF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such as the assurance of Service Level Objectives (SLOs) and specific</w:t>
      </w:r>
    </w:p>
    <w:p w14:paraId="416CD94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Service Level Expectations (SLEs).  </w:t>
      </w:r>
      <w:commentRangeStart w:id="12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To meet the requirement VPN+</w:t>
      </w:r>
    </w:p>
    <w:p w14:paraId="07D98AC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services, Virtual Transport Networks (VTNs) need to be created</w:t>
      </w:r>
      <w:commentRangeEnd w:id="12"/>
      <w:r w:rsidR="00704804">
        <w:rPr>
          <w:rStyle w:val="CommentReference"/>
        </w:rPr>
        <w:commentReference w:id="12"/>
      </w: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each</w:t>
      </w:r>
    </w:p>
    <w:p w14:paraId="3FAE07C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which has a subset of network resources allocated from the</w:t>
      </w:r>
    </w:p>
    <w:p w14:paraId="126C3C9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physical underlay network and is associated with a logical network</w:t>
      </w:r>
    </w:p>
    <w:p w14:paraId="5D5C957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topology.  VPN+ services can be delivered by mapping one or a group</w:t>
      </w:r>
    </w:p>
    <w:p w14:paraId="43DFBE3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overlay </w:t>
      </w:r>
      <w:commentRangeStart w:id="13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VPNs to the appropriate VTNs </w:t>
      </w:r>
      <w:commentRangeEnd w:id="13"/>
      <w:r w:rsidR="00113604">
        <w:rPr>
          <w:rStyle w:val="CommentReference"/>
        </w:rPr>
        <w:commentReference w:id="13"/>
      </w: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as the virtual underlay.  The</w:t>
      </w:r>
    </w:p>
    <w:p w14:paraId="7990393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VPN+ framework and technologies could be used for the realization of</w:t>
      </w:r>
    </w:p>
    <w:p w14:paraId="2CEFBD8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IETF network slice services.  In the context of IETF network slice,</w:t>
      </w:r>
    </w:p>
    <w:p w14:paraId="0447006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network resource partition refers to the resource attributes of a</w:t>
      </w:r>
    </w:p>
    <w:p w14:paraId="32E7E5E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VTN.</w:t>
      </w:r>
    </w:p>
    <w:p w14:paraId="056CCC3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3B512" w14:textId="7E24CFA4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del w:id="14" w:author="Tarek Saad" w:date="2022-01-06T14:43:00Z">
        <w:r w:rsidRPr="00C24067" w:rsidDel="00113604">
          <w:rPr>
            <w:rFonts w:ascii="Courier New" w:eastAsia="Times New Roman" w:hAnsi="Courier New" w:cs="Courier New"/>
            <w:color w:val="000000"/>
            <w:sz w:val="20"/>
            <w:szCs w:val="20"/>
          </w:rPr>
          <w:delText xml:space="preserve">With </w:delText>
        </w:r>
      </w:del>
      <w:ins w:id="15" w:author="Tarek Saad" w:date="2022-01-06T14:43:00Z">
        <w:r w:rsidR="00113604">
          <w:rPr>
            <w:rFonts w:ascii="Courier New" w:eastAsia="Times New Roman" w:hAnsi="Courier New" w:cs="Courier New"/>
            <w:color w:val="000000"/>
            <w:sz w:val="20"/>
            <w:szCs w:val="20"/>
          </w:rPr>
          <w:t>As</w:t>
        </w:r>
        <w:r w:rsidR="00113604" w:rsidRPr="00C24067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 </w:t>
        </w:r>
      </w:ins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the demand for IETF network slice services increases,</w:t>
      </w:r>
    </w:p>
    <w:p w14:paraId="6FA651D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scalability would become an important factor for the large scale</w:t>
      </w:r>
    </w:p>
    <w:p w14:paraId="5A9FCC2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deployment of IETF network slices.  Although the scalability of IETF</w:t>
      </w:r>
    </w:p>
    <w:p w14:paraId="3F67BCA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slices can be improved by mapping a group of IETF network</w:t>
      </w:r>
    </w:p>
    <w:p w14:paraId="09BC126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slices to one network resource partition, there are concerns about</w:t>
      </w:r>
    </w:p>
    <w:p w14:paraId="0F1ACFD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scalability of network resource partitions.  This document</w:t>
      </w:r>
    </w:p>
    <w:p w14:paraId="12A3229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describes the scalability considerations about network resource</w:t>
      </w:r>
    </w:p>
    <w:p w14:paraId="17731EB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partition in the network control plane and data plane, and some</w:t>
      </w:r>
    </w:p>
    <w:p w14:paraId="366E829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optimization mechanisms are proposed.</w:t>
      </w:r>
    </w:p>
    <w:p w14:paraId="4893A29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1FB6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A6C29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83CD5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A063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7DEE0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198A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9054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CFFE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727C9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36D4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22FE6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Dong, et al.              Expires 20 June 2022               </w:t>
      </w:r>
      <w:proofErr w:type="gramStart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   [</w:t>
      </w:r>
      <w:proofErr w:type="gramEnd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Page 3]</w:t>
      </w:r>
    </w:p>
    <w:p w14:paraId="30867A34" w14:textId="77777777" w:rsidR="00C24067" w:rsidRPr="00C24067" w:rsidRDefault="00AC3132" w:rsidP="00C24067">
      <w:pPr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0000"/>
          <w:sz w:val="20"/>
          <w:szCs w:val="20"/>
        </w:rPr>
        <w:lastRenderedPageBreak/>
        <w:pict w14:anchorId="278364BD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320AECF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2866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Internet-Draft       NRP Scalability Considerations        December 2021</w:t>
      </w:r>
    </w:p>
    <w:p w14:paraId="755B8EE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66AE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BF9C8C" w14:textId="77777777" w:rsidR="00C24067" w:rsidRPr="00C24067" w:rsidRDefault="00AC3132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8" w:anchor="section-2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2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Network Resource Partition Scalability Requirements</w:t>
      </w:r>
    </w:p>
    <w:p w14:paraId="28E57A0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7503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described in [</w:t>
      </w:r>
      <w:hyperlink r:id="rId69" w:anchor="ref-I-D.ietf-teas-ietf-network-slices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D.ietf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-teas-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ietf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-network-slices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], IETF Network</w:t>
      </w:r>
    </w:p>
    <w:p w14:paraId="101CF02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Slices may be grouped together according to characteristics</w:t>
      </w:r>
    </w:p>
    <w:p w14:paraId="4135B50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SLOs and SLEs).  This grouping allows an operator to host</w:t>
      </w:r>
    </w:p>
    <w:p w14:paraId="446F85F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a number of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slices on a particular set of resources to reduce the</w:t>
      </w:r>
    </w:p>
    <w:p w14:paraId="05744C0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amount of state information needed in the network.  This can help to</w:t>
      </w:r>
    </w:p>
    <w:p w14:paraId="59963BF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avoid the maintenance of per IETF network slice state in the underlay</w:t>
      </w:r>
    </w:p>
    <w:p w14:paraId="7387DAE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network.  The amount of network resource partitions needed in the</w:t>
      </w:r>
    </w:p>
    <w:p w14:paraId="3DE6D8F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depends on the </w:t>
      </w:r>
      <w:commentRangeStart w:id="16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scenarios </w:t>
      </w:r>
      <w:commentRangeEnd w:id="16"/>
      <w:r w:rsidR="00A557F2">
        <w:rPr>
          <w:rStyle w:val="CommentReference"/>
        </w:rPr>
        <w:commentReference w:id="16"/>
      </w: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of IETF network slices.</w:t>
      </w:r>
    </w:p>
    <w:p w14:paraId="5C1F5DE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62CB7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the development and evolution of 5G and other services, it is</w:t>
      </w:r>
    </w:p>
    <w:p w14:paraId="7B23D4C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expected that an increasing number of IETF network slices will be</w:t>
      </w:r>
    </w:p>
    <w:p w14:paraId="28A642D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deployed.  The number of network slices required depends on how IETF</w:t>
      </w:r>
    </w:p>
    <w:p w14:paraId="0D5DF6B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slices will be used, and the progress of network slicing for</w:t>
      </w:r>
    </w:p>
    <w:p w14:paraId="68CE731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vertical industrial services.  The potential number of IETF</w:t>
      </w:r>
    </w:p>
    <w:p w14:paraId="5322246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slice services and network resource partitions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analyzed by</w:t>
      </w:r>
    </w:p>
    <w:p w14:paraId="5FDC591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classifying the network slice deployment into three typical</w:t>
      </w:r>
    </w:p>
    <w:p w14:paraId="2352ABF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scenarios:</w:t>
      </w:r>
    </w:p>
    <w:p w14:paraId="359CBA3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0976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IETF network slices can be used by a network operator for</w:t>
      </w:r>
    </w:p>
    <w:p w14:paraId="23DC8EC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different types of services.  For example, in a converged multi-</w:t>
      </w:r>
    </w:p>
    <w:p w14:paraId="5F5E2BA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service network, different IETF network slices can be created to</w:t>
      </w:r>
    </w:p>
    <w:p w14:paraId="3ABD8AD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carry mobile transport service, fixed broadband service and</w:t>
      </w:r>
    </w:p>
    <w:p w14:paraId="14837C6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enterprise services respectively, each type of service could be</w:t>
      </w:r>
    </w:p>
    <w:p w14:paraId="1347197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managed by a separate department or management team.  Some</w:t>
      </w:r>
    </w:p>
    <w:p w14:paraId="29A797C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service types, such </w:t>
      </w:r>
      <w:commentRangeStart w:id="17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as multicast service may also be deployed in</w:t>
      </w:r>
    </w:p>
    <w:p w14:paraId="1D75BE8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 dedicated network slice</w:t>
      </w:r>
      <w:commentRangeEnd w:id="17"/>
      <w:r w:rsidR="00A56DF5">
        <w:rPr>
          <w:rStyle w:val="CommentReference"/>
        </w:rPr>
        <w:commentReference w:id="17"/>
      </w: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.  In this case, a separate network</w:t>
      </w:r>
    </w:p>
    <w:p w14:paraId="491BEF3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resource partition may need to be created for each service type.</w:t>
      </w:r>
    </w:p>
    <w:p w14:paraId="4FB5734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It is also possible that a network infrastructure operator</w:t>
      </w:r>
    </w:p>
    <w:p w14:paraId="7F13C07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provides IETF network slices to other network operators as a</w:t>
      </w:r>
    </w:p>
    <w:p w14:paraId="33CB30A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wholesale service, and a network resource partition may also be</w:t>
      </w:r>
    </w:p>
    <w:p w14:paraId="1516631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needed for each wholesale service customer.  In this scenario,</w:t>
      </w:r>
    </w:p>
    <w:p w14:paraId="16E43CD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number of network resource partitions in a network could be</w:t>
      </w:r>
    </w:p>
    <w:p w14:paraId="4CFE51D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relatively small, such as in the order of 10 or so.  This could</w:t>
      </w:r>
    </w:p>
    <w:p w14:paraId="5396106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be one of the typical cases in the beginning of IETF network</w:t>
      </w:r>
    </w:p>
    <w:p w14:paraId="3F00FA5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slice deployment.</w:t>
      </w:r>
    </w:p>
    <w:p w14:paraId="2390C62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0EAB4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IETF network slices can be requested by customers in </w:t>
      </w:r>
      <w:commentRangeStart w:id="18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vertical</w:t>
      </w:r>
    </w:p>
    <w:p w14:paraId="41CC6B0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industries</w:t>
      </w:r>
      <w:commentRangeEnd w:id="18"/>
      <w:r w:rsidR="00662DBF">
        <w:rPr>
          <w:rStyle w:val="CommentReference"/>
        </w:rPr>
        <w:commentReference w:id="18"/>
      </w: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where the assurance of SLOs and the fulfilment of</w:t>
      </w:r>
    </w:p>
    <w:p w14:paraId="5A31B40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SLEs are quite important.  At the early stage of the vertical</w:t>
      </w:r>
    </w:p>
    <w:p w14:paraId="3FD4EA0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industrial services, a few top customers in some industries will</w:t>
      </w:r>
    </w:p>
    <w:p w14:paraId="6623EFA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begin to use IETF network slices to provide performance assurance</w:t>
      </w:r>
    </w:p>
    <w:p w14:paraId="0BAEC2D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to their business, such as smart grid, manufacturing, public</w:t>
      </w:r>
    </w:p>
    <w:p w14:paraId="4A74DF9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safety, on-line gaming, etc.  The realization of such IETF</w:t>
      </w:r>
    </w:p>
    <w:p w14:paraId="00B33E0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network slices typically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requires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provide different network</w:t>
      </w:r>
    </w:p>
    <w:p w14:paraId="775FBB5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resource partitions for different industries, and some top</w:t>
      </w:r>
    </w:p>
    <w:p w14:paraId="2EA374F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customers can require dedicated network resource partitions for</w:t>
      </w:r>
    </w:p>
    <w:p w14:paraId="4FCB041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69CB5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A9A2C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D6FA5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Dong, et al.              Expires 20 June 2022               </w:t>
      </w:r>
      <w:proofErr w:type="gramStart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   [</w:t>
      </w:r>
      <w:proofErr w:type="gramEnd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Page 4]</w:t>
      </w:r>
    </w:p>
    <w:p w14:paraId="7F4EEF6F" w14:textId="77777777" w:rsidR="00C24067" w:rsidRPr="00C24067" w:rsidRDefault="00AC3132" w:rsidP="00C24067">
      <w:pPr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0000"/>
          <w:sz w:val="20"/>
          <w:szCs w:val="20"/>
        </w:rPr>
        <w:lastRenderedPageBreak/>
        <w:pict w14:anchorId="05464B09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24483F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8854C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Internet-Draft       NRP Scalability Considerations        December 2021</w:t>
      </w:r>
    </w:p>
    <w:p w14:paraId="2E2853C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22765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23F12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strict service performance guarantee.  Considering the number of</w:t>
      </w:r>
    </w:p>
    <w:p w14:paraId="4AE657E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vertical industries, and the number of top customers in each</w:t>
      </w:r>
    </w:p>
    <w:p w14:paraId="01C8103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industry, the number of network resource partitions needed may be</w:t>
      </w:r>
    </w:p>
    <w:p w14:paraId="7323D8A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 the order of 100.</w:t>
      </w:r>
    </w:p>
    <w:p w14:paraId="413AD54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61E6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With the evolution of 5G and cloud networks, IETF network slices</w:t>
      </w:r>
    </w:p>
    <w:p w14:paraId="309A169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could be widely used by various vertical industrial customers and</w:t>
      </w:r>
    </w:p>
    <w:p w14:paraId="2260596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enterprise customers who require guaranteed or predictable</w:t>
      </w:r>
    </w:p>
    <w:p w14:paraId="6553462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service performance.  The total amount of IETF network slices may</w:t>
      </w:r>
    </w:p>
    <w:p w14:paraId="46B7D9D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increase to thousands or more, although it is expected that the</w:t>
      </w:r>
    </w:p>
    <w:p w14:paraId="162C7DA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number of IETF network slices would still be less than the number</w:t>
      </w:r>
    </w:p>
    <w:p w14:paraId="43DDF94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of traditional VPN services in the network.  Accordingly, the</w:t>
      </w:r>
    </w:p>
    <w:p w14:paraId="35B1628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number of network resource partitions needed may be in the order</w:t>
      </w:r>
    </w:p>
    <w:p w14:paraId="711CA17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of 1000.</w:t>
      </w:r>
    </w:p>
    <w:p w14:paraId="726A36D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647A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defined by 3GPP [</w:t>
      </w:r>
      <w:hyperlink r:id="rId70" w:anchor="ref-TS23501" w:tooltip="&quot;3GPP TS23.501&quot;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TS23501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], a 5G network slice is identified using</w:t>
      </w:r>
    </w:p>
    <w:p w14:paraId="24B75CA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Single Network Slice Selection Assistance Information (S-NSSAI),</w:t>
      </w:r>
    </w:p>
    <w:p w14:paraId="296B740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which is a 32-bit identifier comprised of 8-bit Slice/Service Type</w:t>
      </w:r>
    </w:p>
    <w:p w14:paraId="1A4EEAD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(SST) and 24-bit Slice Differentiator (SD).  This allows the mobile</w:t>
      </w:r>
    </w:p>
    <w:p w14:paraId="6093F9B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networks (the RAN and mobile core networks) to support a large number</w:t>
      </w:r>
    </w:p>
    <w:p w14:paraId="27DFE9D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5G network slices.  Although it is likely that multiple 5G network</w:t>
      </w:r>
    </w:p>
    <w:p w14:paraId="541B1A2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slices are mapped to the same IETF network slice, in some cases the</w:t>
      </w:r>
    </w:p>
    <w:p w14:paraId="2EC7085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number of IETF network slices may be comparable to the number of 5G</w:t>
      </w:r>
    </w:p>
    <w:p w14:paraId="2498821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slices, and the required network resource partitions may</w:t>
      </w:r>
    </w:p>
    <w:p w14:paraId="09C4AAC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increase as well.</w:t>
      </w:r>
    </w:p>
    <w:p w14:paraId="58D8E4D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19"/>
    </w:p>
    <w:p w14:paraId="13CF132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8-bit              24-bit</w:t>
      </w:r>
    </w:p>
    <w:p w14:paraId="0A1F526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+------------+-------------------------+</w:t>
      </w:r>
    </w:p>
    <w:p w14:paraId="6EA8337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|    SST     |   Slice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Differentiator  |</w:t>
      </w:r>
      <w:proofErr w:type="gramEnd"/>
    </w:p>
    <w:p w14:paraId="45CA7EF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+------------+-------------------------+</w:t>
      </w:r>
    </w:p>
    <w:p w14:paraId="0474DE5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833E1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Figure 1. Format of S-NSSAI in 3GPP</w:t>
      </w:r>
      <w:commentRangeEnd w:id="19"/>
      <w:r w:rsidR="00F004CF">
        <w:rPr>
          <w:rStyle w:val="CommentReference"/>
        </w:rPr>
        <w:commentReference w:id="19"/>
      </w:r>
    </w:p>
    <w:p w14:paraId="4FF2144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00E7C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Thus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realization of IETF network slices needs to meet the scalability</w:t>
      </w:r>
    </w:p>
    <w:p w14:paraId="5EC853B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requirement of IETF network slice services in different scenarios.</w:t>
      </w:r>
    </w:p>
    <w:p w14:paraId="463FB96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increased number of IETF network slice services will introduce</w:t>
      </w:r>
    </w:p>
    <w:p w14:paraId="15B90AF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additional complexity and overhead both to the control plane and the</w:t>
      </w:r>
    </w:p>
    <w:p w14:paraId="76E6C8C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data plane, especially in the aspects related to the underlay network</w:t>
      </w:r>
    </w:p>
    <w:p w14:paraId="0EB1375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partitions.  Although in many cases multiple IETF network</w:t>
      </w:r>
    </w:p>
    <w:p w14:paraId="3FA59FC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slice services can be mapped to the same network resource partition,</w:t>
      </w:r>
    </w:p>
    <w:p w14:paraId="4FEEBF6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 still can be scalability challenges with the increased number</w:t>
      </w:r>
    </w:p>
    <w:p w14:paraId="15328C4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network resource partitions.</w:t>
      </w:r>
    </w:p>
    <w:p w14:paraId="4F3CEEF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A84BC6" w14:textId="77777777" w:rsidR="00C24067" w:rsidRPr="00C24067" w:rsidRDefault="00AC3132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1" w:anchor="section-3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3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Network Resource Partition Scalability Considerations</w:t>
      </w:r>
    </w:p>
    <w:p w14:paraId="266FE72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3F00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this section, the scalability of Network Resource Partition in the</w:t>
      </w:r>
    </w:p>
    <w:p w14:paraId="681C181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 plane and data plane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analyzed to understand the possible</w:t>
      </w:r>
    </w:p>
    <w:p w14:paraId="18D59C4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gaps in meeting the scalability requirement of IETF Network Slices.</w:t>
      </w:r>
    </w:p>
    <w:p w14:paraId="55D9FD4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7702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F75C3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98A89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Dong, et al.              Expires 20 June 2022               </w:t>
      </w:r>
      <w:proofErr w:type="gramStart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   [</w:t>
      </w:r>
      <w:proofErr w:type="gramEnd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Page 5]</w:t>
      </w:r>
    </w:p>
    <w:p w14:paraId="70881B5E" w14:textId="77777777" w:rsidR="00C24067" w:rsidRPr="00C24067" w:rsidRDefault="00AC3132" w:rsidP="00C24067">
      <w:pPr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0000"/>
          <w:sz w:val="20"/>
          <w:szCs w:val="20"/>
        </w:rPr>
        <w:lastRenderedPageBreak/>
        <w:pict w14:anchorId="04D7E016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08ECAA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022D7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Internet-Draft       NRP Scalability Considerations        December 2021</w:t>
      </w:r>
    </w:p>
    <w:p w14:paraId="7B97B15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AE83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2B53D4" w14:textId="77777777" w:rsidR="00C24067" w:rsidRPr="00C24067" w:rsidRDefault="00AC3132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2" w:anchor="section-3.1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3.1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Control Plane Scalability</w:t>
      </w:r>
    </w:p>
    <w:p w14:paraId="343BE1A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4CA43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control plane of network resource partition could be based on the</w:t>
      </w:r>
    </w:p>
    <w:p w14:paraId="2F460A4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hybrid of a centralized controller and the distributed control plane.</w:t>
      </w:r>
    </w:p>
    <w:p w14:paraId="2D046C1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B41164" w14:textId="77777777" w:rsidR="00C24067" w:rsidRPr="00C24067" w:rsidRDefault="00AC3132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3" w:anchor="section-3.1.1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3.1.1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Distributed Control Plane</w:t>
      </w:r>
    </w:p>
    <w:p w14:paraId="200BEB0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44C3F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the delivery of IETF network slice services, it is necessary to</w:t>
      </w:r>
    </w:p>
    <w:p w14:paraId="5D1D97D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create multiple network resource partitions, each can be associated</w:t>
      </w:r>
    </w:p>
    <w:p w14:paraId="5357022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a customized logical topology.  The network resource attributes</w:t>
      </w:r>
    </w:p>
    <w:p w14:paraId="4BFA4CF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the associated logical topology information of each network</w:t>
      </w:r>
    </w:p>
    <w:p w14:paraId="5C684FF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partition may need to be exchanged among the network nodes.</w:t>
      </w:r>
    </w:p>
    <w:p w14:paraId="28CF95B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scalability of the distributed control plane used for the</w:t>
      </w:r>
    </w:p>
    <w:p w14:paraId="3EAF33B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distribution of network resource partition information needs to be</w:t>
      </w:r>
    </w:p>
    <w:p w14:paraId="625EFF9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considered in the following aspects:</w:t>
      </w:r>
    </w:p>
    <w:p w14:paraId="717F379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84747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number of control protocol instances maintained on each node</w:t>
      </w:r>
    </w:p>
    <w:p w14:paraId="4C76017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23A14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number of protocol sessions maintained on each link</w:t>
      </w:r>
    </w:p>
    <w:p w14:paraId="7FEDFEB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51DD5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number of routes advertised by each node</w:t>
      </w:r>
    </w:p>
    <w:p w14:paraId="27A44BA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F7671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amount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attributes associated with each route</w:t>
      </w:r>
    </w:p>
    <w:p w14:paraId="0239B46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CA498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20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The number of route computation (i.e.  SPF computation) executed</w:t>
      </w:r>
    </w:p>
    <w:p w14:paraId="3D739AC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 each node</w:t>
      </w:r>
      <w:commentRangeEnd w:id="20"/>
      <w:r w:rsidR="005001FE">
        <w:rPr>
          <w:rStyle w:val="CommentReference"/>
        </w:rPr>
        <w:commentReference w:id="20"/>
      </w:r>
    </w:p>
    <w:p w14:paraId="1705DA3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1A84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the number of network resource partitions increases, it is</w:t>
      </w:r>
    </w:p>
    <w:p w14:paraId="2CF28BE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expected that in some of the above aspects, the overhead in the</w:t>
      </w:r>
    </w:p>
    <w:p w14:paraId="6FED24E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 plane may increase dramatically.  For example, the overhead</w:t>
      </w:r>
    </w:p>
    <w:p w14:paraId="77ACCC6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maintaining separated control protocol instances (e.g.  IGP</w:t>
      </w:r>
    </w:p>
    <w:p w14:paraId="3B29ED8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instances) for different network resource partitions is considered</w:t>
      </w:r>
    </w:p>
    <w:p w14:paraId="5289F56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higher than maintaining the information of separated network resource</w:t>
      </w:r>
    </w:p>
    <w:p w14:paraId="1197AA4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partitions in the same control protocol instance with appropriate</w:t>
      </w:r>
    </w:p>
    <w:p w14:paraId="026C8BC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separation, and the overhead of maintaining separate protocol</w:t>
      </w:r>
    </w:p>
    <w:p w14:paraId="193A782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sessions for different network resource partitions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considered</w:t>
      </w:r>
    </w:p>
    <w:p w14:paraId="731F5DF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higher than using a shared protocol session for the information</w:t>
      </w:r>
    </w:p>
    <w:p w14:paraId="15656EC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exchange of multiple network resource partitions.  To meet the</w:t>
      </w:r>
    </w:p>
    <w:p w14:paraId="6F57A73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requirement of the increasing number of network resource partitions,</w:t>
      </w:r>
    </w:p>
    <w:p w14:paraId="10B73B3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is suggested to choose the control plane mechanisms which could</w:t>
      </w:r>
    </w:p>
    <w:p w14:paraId="6068144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improve the scalability while still provide the required</w:t>
      </w:r>
    </w:p>
    <w:p w14:paraId="13DF03C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functionality.</w:t>
      </w:r>
    </w:p>
    <w:p w14:paraId="6DA1635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C6C8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8C36C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F6CC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CF65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A4597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0880C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41DAC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73589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197CB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Dong, et al.              Expires 20 June 2022               </w:t>
      </w:r>
      <w:proofErr w:type="gramStart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   [</w:t>
      </w:r>
      <w:proofErr w:type="gramEnd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Page 6]</w:t>
      </w:r>
    </w:p>
    <w:p w14:paraId="79D1F0E9" w14:textId="77777777" w:rsidR="00C24067" w:rsidRPr="00C24067" w:rsidRDefault="00AC3132" w:rsidP="00C24067">
      <w:pPr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0000"/>
          <w:sz w:val="20"/>
          <w:szCs w:val="20"/>
        </w:rPr>
        <w:lastRenderedPageBreak/>
        <w:pict w14:anchorId="4C488BB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6140DA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CDF5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Internet-Draft       NRP Scalability Considerations        December 2021</w:t>
      </w:r>
    </w:p>
    <w:p w14:paraId="67F0E95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35900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E3C81E" w14:textId="77777777" w:rsidR="00C24067" w:rsidRPr="00C24067" w:rsidRDefault="00AC3132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4" w:anchor="section-3.1.2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3.1.2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Centralized Control Plane</w:t>
      </w:r>
    </w:p>
    <w:p w14:paraId="5A8103B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791F2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 introducing the centralized network controller, the SDN approach</w:t>
      </w:r>
    </w:p>
    <w:p w14:paraId="1BAD35E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21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can reduce the amount of control plane overhead in the distributed</w:t>
      </w:r>
    </w:p>
    <w:p w14:paraId="5EF96F6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 plane, </w:t>
      </w:r>
      <w:commentRangeEnd w:id="21"/>
      <w:r w:rsidR="005B0850">
        <w:rPr>
          <w:rStyle w:val="CommentReference"/>
        </w:rPr>
        <w:commentReference w:id="21"/>
      </w: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while it may also transfer some of the scalability</w:t>
      </w:r>
    </w:p>
    <w:p w14:paraId="22339AC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concerns from network nodes to the centralized controller, thus the</w:t>
      </w:r>
    </w:p>
    <w:p w14:paraId="30C4E43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scalability of the controller also needs to be considered.</w:t>
      </w:r>
    </w:p>
    <w:p w14:paraId="0C74B0E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294D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22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provide global optimization for the Traffic Engineered (TE) paths</w:t>
      </w:r>
    </w:p>
    <w:p w14:paraId="25049B3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different network resource partitions, the controller needs to</w:t>
      </w:r>
    </w:p>
    <w:p w14:paraId="3CC2DC0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keep the topology and resource information of all the network</w:t>
      </w:r>
    </w:p>
    <w:p w14:paraId="1A80C77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partitions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up-to-date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</w:t>
      </w:r>
      <w:commentRangeEnd w:id="22"/>
      <w:r w:rsidR="004476DE">
        <w:rPr>
          <w:rStyle w:val="CommentReference"/>
        </w:rPr>
        <w:commentReference w:id="22"/>
      </w: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To achieve this, the controller may</w:t>
      </w:r>
    </w:p>
    <w:p w14:paraId="5971443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need to maintain a communication channel with each network node in</w:t>
      </w:r>
    </w:p>
    <w:p w14:paraId="6954162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network.  When there is significant change in the network, or</w:t>
      </w:r>
    </w:p>
    <w:p w14:paraId="59E3AEC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multiple network resource partitions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requires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global optimization</w:t>
      </w:r>
    </w:p>
    <w:p w14:paraId="0EB456B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concurrently, there may be a heavy processing burden at the</w:t>
      </w:r>
    </w:p>
    <w:p w14:paraId="376E94B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controller, and a heavy load in the network surrounding the</w:t>
      </w:r>
    </w:p>
    <w:p w14:paraId="284B6D0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controller for the distribution of the updated network state and the</w:t>
      </w:r>
    </w:p>
    <w:p w14:paraId="70A32CE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 paths.</w:t>
      </w:r>
    </w:p>
    <w:p w14:paraId="3EFEF8C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9E5BE" w14:textId="77777777" w:rsidR="00C24067" w:rsidRPr="00C24067" w:rsidRDefault="00AC3132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5" w:anchor="section-3.2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3.2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Data Plane Scalability</w:t>
      </w:r>
    </w:p>
    <w:p w14:paraId="690F9DD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7FA1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provide different IETF network slice services with the required</w:t>
      </w:r>
    </w:p>
    <w:p w14:paraId="73B1C67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SLOs and SLEs, it is necessary to allocate different subsets of</w:t>
      </w:r>
    </w:p>
    <w:p w14:paraId="06172D4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resources as different network resource partitions to avoid</w:t>
      </w:r>
    </w:p>
    <w:p w14:paraId="4230CE3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reduce the unexpected interruption.  As the number of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network</w:t>
      </w:r>
      <w:proofErr w:type="gramEnd"/>
    </w:p>
    <w:p w14:paraId="6564E50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partitions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increases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it is required that the underlying</w:t>
      </w:r>
    </w:p>
    <w:p w14:paraId="6AB2585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can provide fine-granular network resource partitioning,</w:t>
      </w:r>
    </w:p>
    <w:p w14:paraId="56F2E60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which means the amount of state about the partitioned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network</w:t>
      </w:r>
      <w:proofErr w:type="gramEnd"/>
    </w:p>
    <w:p w14:paraId="3F707DA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resources to be maintained on the network nodes will also increase.</w:t>
      </w:r>
    </w:p>
    <w:p w14:paraId="59905B7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18CC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packet forwarding, IETF network slice service traffic needs to be</w:t>
      </w:r>
    </w:p>
    <w:p w14:paraId="46521F4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processed according to the topology and resource attributes of the</w:t>
      </w:r>
    </w:p>
    <w:p w14:paraId="5787E6F3" w14:textId="23425D4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resource partition it </w:t>
      </w:r>
      <w:ins w:id="23" w:author="Tarek Saad" w:date="2022-01-06T17:29:00Z">
        <w:r w:rsidR="00FF45A2">
          <w:rPr>
            <w:rFonts w:ascii="Courier New" w:eastAsia="Times New Roman" w:hAnsi="Courier New" w:cs="Courier New"/>
            <w:color w:val="000000"/>
            <w:sz w:val="20"/>
            <w:szCs w:val="20"/>
          </w:rPr>
          <w:t xml:space="preserve">is </w:t>
        </w:r>
      </w:ins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mapped to, this means that some fields</w:t>
      </w:r>
    </w:p>
    <w:p w14:paraId="13B3DC8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data packet needs to be used to identify the network resource</w:t>
      </w:r>
    </w:p>
    <w:p w14:paraId="7620289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partition and its associated topology either directly or implicitly.</w:t>
      </w:r>
    </w:p>
    <w:p w14:paraId="4AC22B3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Different approaches of encapsulating the network resource partition</w:t>
      </w:r>
    </w:p>
    <w:p w14:paraId="1601526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information in data packet can have different scalability</w:t>
      </w:r>
    </w:p>
    <w:p w14:paraId="4BC1DB7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implications.</w:t>
      </w:r>
    </w:p>
    <w:p w14:paraId="670DD6C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F542A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24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One practical approach is to reuse some of the existing fields in the</w:t>
      </w:r>
    </w:p>
    <w:p w14:paraId="140A902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data packet to additionally identify the network resource partition</w:t>
      </w:r>
    </w:p>
    <w:p w14:paraId="7449FF3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packet belongs to.  For example, the destination IP addresses or</w:t>
      </w:r>
    </w:p>
    <w:p w14:paraId="55CFC36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MPLS forwarding labels may be reused to further identify the</w:t>
      </w:r>
    </w:p>
    <w:p w14:paraId="1E88471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resource partition.  This can avoid the cost of introducing</w:t>
      </w:r>
    </w:p>
    <w:p w14:paraId="6D1B52A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new fields in the data packet, while since it introduces additional</w:t>
      </w:r>
    </w:p>
    <w:p w14:paraId="4C3EDE0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semantics to the existing fields, the processing of the existing</w:t>
      </w:r>
    </w:p>
    <w:p w14:paraId="22D9B60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fields in packet forwarding may need to be changed.  Moreover,</w:t>
      </w:r>
    </w:p>
    <w:p w14:paraId="1527DB9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20158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E6EEE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7EE5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Dong, et al.              Expires 20 June 2022               </w:t>
      </w:r>
      <w:proofErr w:type="gramStart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   [</w:t>
      </w:r>
      <w:proofErr w:type="gramEnd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Page 7]</w:t>
      </w:r>
    </w:p>
    <w:p w14:paraId="462FFC1D" w14:textId="77777777" w:rsidR="00C24067" w:rsidRPr="00C24067" w:rsidRDefault="00AC3132" w:rsidP="00C24067">
      <w:pPr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0000"/>
          <w:sz w:val="20"/>
          <w:szCs w:val="20"/>
        </w:rPr>
        <w:lastRenderedPageBreak/>
        <w:pict w14:anchorId="5E31C305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9E7C37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42B1C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Internet-Draft       NRP Scalability Considerations        December 2021</w:t>
      </w:r>
    </w:p>
    <w:p w14:paraId="18AA06D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D4414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8902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introducing resource semantics to existing identifiers in the packet</w:t>
      </w:r>
    </w:p>
    <w:p w14:paraId="291F798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(e.g.  IP addresses, MPLS forwarding labels, etc.) may result in the</w:t>
      </w:r>
    </w:p>
    <w:p w14:paraId="3785AA2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increase of the amount of the existing IDs in proportion to the</w:t>
      </w:r>
    </w:p>
    <w:p w14:paraId="1DDC5A0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number of the network resource partitions, which may cause</w:t>
      </w:r>
    </w:p>
    <w:p w14:paraId="2977890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scalability problem in networks where a relatively large number of</w:t>
      </w:r>
    </w:p>
    <w:p w14:paraId="69D199E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resource partitions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needed.</w:t>
      </w:r>
    </w:p>
    <w:p w14:paraId="290924A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CF10C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25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alternative approach is to introduce a new dedicated field in the</w:t>
      </w:r>
    </w:p>
    <w:p w14:paraId="48C459E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data packet for identifying the network resource partition</w:t>
      </w:r>
      <w:commentRangeEnd w:id="25"/>
      <w:r w:rsidR="008C0007">
        <w:rPr>
          <w:rStyle w:val="CommentReference"/>
        </w:rPr>
        <w:commentReference w:id="25"/>
      </w: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.  This</w:t>
      </w:r>
    </w:p>
    <w:p w14:paraId="2FBA773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could avoid the impacts to the existing fields in the packet.  And if</w:t>
      </w:r>
    </w:p>
    <w:p w14:paraId="1F7C79E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new field carries a global-significant network resource</w:t>
      </w:r>
    </w:p>
    <w:p w14:paraId="055E907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partition identifier, it could be used together with the existing</w:t>
      </w:r>
    </w:p>
    <w:p w14:paraId="17D888B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fields to determine the packet forwarding behavior.  The potential</w:t>
      </w:r>
    </w:p>
    <w:p w14:paraId="6900738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issue with this approach is the difficulty in introducing a new field</w:t>
      </w:r>
    </w:p>
    <w:p w14:paraId="515D90C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some of the data plane technologies.</w:t>
      </w:r>
      <w:commentRangeEnd w:id="24"/>
      <w:r w:rsidR="00FF45A2">
        <w:rPr>
          <w:rStyle w:val="CommentReference"/>
        </w:rPr>
        <w:commentReference w:id="24"/>
      </w:r>
    </w:p>
    <w:p w14:paraId="0D87469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AB8F6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addition, the introduction of network resource partition specific</w:t>
      </w:r>
    </w:p>
    <w:p w14:paraId="65A8607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packet forwarding has impact on the scalability of the forwarding</w:t>
      </w:r>
    </w:p>
    <w:p w14:paraId="078A9CF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entries on network nodes, as a </w:t>
      </w:r>
      <w:commentRangeStart w:id="26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network node may need to maintain</w:t>
      </w:r>
    </w:p>
    <w:p w14:paraId="6BB4656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separate forwarding entries for each network resource partition it</w:t>
      </w:r>
    </w:p>
    <w:p w14:paraId="02A2162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participates in.</w:t>
      </w:r>
      <w:commentRangeEnd w:id="26"/>
      <w:r w:rsidR="008C0007">
        <w:rPr>
          <w:rStyle w:val="CommentReference"/>
        </w:rPr>
        <w:commentReference w:id="26"/>
      </w:r>
    </w:p>
    <w:p w14:paraId="1F39916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8B8963" w14:textId="77777777" w:rsidR="00C24067" w:rsidRPr="00C24067" w:rsidRDefault="00AC3132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6" w:anchor="section-3.3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3.3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Gap Analysis of Existing Mechanisms</w:t>
      </w:r>
    </w:p>
    <w:p w14:paraId="4A22869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9115D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One candidate mechanism to build network resource partition is to use</w:t>
      </w:r>
    </w:p>
    <w:p w14:paraId="3E0060B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aware Segment Identifiers (either SR-MPLS or SRv6) in the</w:t>
      </w:r>
    </w:p>
    <w:p w14:paraId="2F8AB3A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data plane as described in [</w:t>
      </w:r>
      <w:hyperlink r:id="rId77" w:anchor="ref-I-D.ietf-spring-resource-aware-segments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D.ietf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-spring-resource-aware-segments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771BEF5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hyperlink r:id="rId78" w:anchor="ref-I-D.ietf-spring-sr-for-enhanced-vpn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D.ietf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-spring-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sr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-for-enhanced-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vpn</w:t>
        </w:r>
        <w:proofErr w:type="spellEnd"/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], and distribute the resource</w:t>
      </w:r>
    </w:p>
    <w:p w14:paraId="05B9508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attribute and the associated logical topology of each network</w:t>
      </w:r>
    </w:p>
    <w:p w14:paraId="3153B50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partition based on either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Multi-topology</w:t>
      </w:r>
      <w:proofErr w:type="gramEnd"/>
    </w:p>
    <w:p w14:paraId="73554AF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hyperlink r:id="rId79" w:anchor="ref-I-D.ietf-lsr-isis-sr-vtn-mt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D.ietf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lsr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isis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sr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vtn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-mt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], Flex-Algo</w:t>
      </w:r>
    </w:p>
    <w:p w14:paraId="2A2931F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hyperlink r:id="rId80" w:anchor="ref-I-D.zhu-lsr-isis-sr-vtn-flexalgo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D.zhu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lsr-isis-sr-vtn-flexalgo</w:t>
        </w:r>
        <w:proofErr w:type="spellEnd"/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or </w:t>
      </w:r>
      <w:commentRangeStart w:id="27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the combination of these</w:t>
      </w:r>
    </w:p>
    <w:p w14:paraId="096E4A3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mechanisms in the control plane</w:t>
      </w:r>
      <w:commentRangeEnd w:id="27"/>
      <w:r w:rsidR="006954A5">
        <w:rPr>
          <w:rStyle w:val="CommentReference"/>
        </w:rPr>
        <w:commentReference w:id="27"/>
      </w: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.  This mechanism is suitable for</w:t>
      </w:r>
    </w:p>
    <w:p w14:paraId="6721DB0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networks where a small number of network resource partitions are</w:t>
      </w:r>
    </w:p>
    <w:p w14:paraId="18DC541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needed.  As the number of network resource partitions increases,</w:t>
      </w:r>
    </w:p>
    <w:p w14:paraId="5793BBB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there may be several scalability challenges with this approach:</w:t>
      </w:r>
    </w:p>
    <w:p w14:paraId="5994695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9AFC7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 The number of SR SIDs needed will increase in proportion to the</w:t>
      </w:r>
    </w:p>
    <w:p w14:paraId="2DD509D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number of network resource partitions in the network, which will</w:t>
      </w:r>
    </w:p>
    <w:p w14:paraId="60E88E4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bring challenges both to the distribution of SIDs and the related</w:t>
      </w:r>
    </w:p>
    <w:p w14:paraId="54A6DA3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information in the control plane, and to the installation of</w:t>
      </w:r>
    </w:p>
    <w:p w14:paraId="200F229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forwarding entries for resource aware SIDs in the data plane.</w:t>
      </w:r>
    </w:p>
    <w:p w14:paraId="7FAEB8D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5327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 The number of route computation (e.g.  SPF computation) </w:t>
      </w:r>
      <w:commentRangeStart w:id="28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commentRangeEnd w:id="28"/>
      <w:r w:rsidR="00C665E8">
        <w:rPr>
          <w:rStyle w:val="CommentReference"/>
        </w:rPr>
        <w:commentReference w:id="28"/>
      </w:r>
    </w:p>
    <w:p w14:paraId="159D177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increase in proportion to the number of network resource</w:t>
      </w:r>
    </w:p>
    <w:p w14:paraId="4699A77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partitions in the network, which may introduce significant</w:t>
      </w:r>
    </w:p>
    <w:p w14:paraId="0FBA506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overhead to the control plane of network nodes.</w:t>
      </w:r>
    </w:p>
    <w:p w14:paraId="79AB66E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97331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90A3C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88EC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BAD8B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Dong, et al.              Expires 20 June 2022               </w:t>
      </w:r>
      <w:proofErr w:type="gramStart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   [</w:t>
      </w:r>
      <w:proofErr w:type="gramEnd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Page 8]</w:t>
      </w:r>
    </w:p>
    <w:p w14:paraId="3C19A014" w14:textId="77777777" w:rsidR="00C24067" w:rsidRPr="00C24067" w:rsidRDefault="00AC3132" w:rsidP="00C24067">
      <w:pPr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0000"/>
          <w:sz w:val="20"/>
          <w:szCs w:val="20"/>
        </w:rPr>
        <w:lastRenderedPageBreak/>
        <w:pict w14:anchorId="42F8C0E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E1EFBC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ECDD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Internet-Draft       NRP Scalability Considerations        December 2021</w:t>
      </w:r>
    </w:p>
    <w:p w14:paraId="5E1AF62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1786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55D40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29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 The maximum number of logical topologies supported by OSPF is</w:t>
      </w:r>
    </w:p>
    <w:p w14:paraId="78B3CFA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128, and the maximum number of Flex-Algo is 128, which may not</w:t>
      </w:r>
    </w:p>
    <w:p w14:paraId="2531519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meet the required number of network resource partitions in some</w:t>
      </w:r>
    </w:p>
    <w:p w14:paraId="701402A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network scenarios.</w:t>
      </w:r>
      <w:commentRangeEnd w:id="29"/>
      <w:r w:rsidR="00322673">
        <w:rPr>
          <w:rStyle w:val="CommentReference"/>
        </w:rPr>
        <w:commentReference w:id="29"/>
      </w:r>
    </w:p>
    <w:p w14:paraId="4AB73AC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6CA6B" w14:textId="77777777" w:rsidR="00C24067" w:rsidRPr="00C24067" w:rsidRDefault="00AC3132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1" w:anchor="section-4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4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Proposed Scalability Optimizations</w:t>
      </w:r>
    </w:p>
    <w:p w14:paraId="06A05AD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8C5C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58A342" w14:textId="77777777" w:rsidR="00C24067" w:rsidRPr="00C24067" w:rsidRDefault="00AC3132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2" w:anchor="section-4.1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4.1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Control Plane Optimizations</w:t>
      </w:r>
    </w:p>
    <w:p w14:paraId="007C02C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826F8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30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the distributed control plane, several optimizations can be</w:t>
      </w:r>
    </w:p>
    <w:p w14:paraId="16FE01A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considered to reduce the control plane overhead and improve the</w:t>
      </w:r>
    </w:p>
    <w:p w14:paraId="29919CE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 plane scalability.</w:t>
      </w:r>
      <w:commentRangeEnd w:id="30"/>
      <w:r w:rsidR="006E1597">
        <w:rPr>
          <w:rStyle w:val="CommentReference"/>
        </w:rPr>
        <w:commentReference w:id="30"/>
      </w:r>
    </w:p>
    <w:p w14:paraId="523CFB1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7A315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first optimization mechanism is to reduce the amount of control</w:t>
      </w:r>
    </w:p>
    <w:p w14:paraId="52C2747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plane sessions used for the establishment and maintenance of the</w:t>
      </w:r>
    </w:p>
    <w:p w14:paraId="08FB187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resource partitions.  For multiple network resource</w:t>
      </w:r>
    </w:p>
    <w:p w14:paraId="23E5F37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partitions which have the same connection relationship between two</w:t>
      </w:r>
    </w:p>
    <w:p w14:paraId="47B996C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adjacent network nodes, it is proposed that one single control</w:t>
      </w:r>
    </w:p>
    <w:p w14:paraId="35D986B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protocol session is used for such group of network resource</w:t>
      </w:r>
    </w:p>
    <w:p w14:paraId="7511E61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partitions.  The information of different network resource partitions</w:t>
      </w:r>
    </w:p>
    <w:p w14:paraId="4AB4980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 be exchanged over the same session, with necessary identification</w:t>
      </w:r>
    </w:p>
    <w:p w14:paraId="0D39540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information to distinguish the network resource partitions in the</w:t>
      </w:r>
    </w:p>
    <w:p w14:paraId="6B598AA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 message.  This could reduce the overhead of maintaining a</w:t>
      </w:r>
    </w:p>
    <w:p w14:paraId="6529EB8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large number of separate control protocol sessions for each network</w:t>
      </w:r>
    </w:p>
    <w:p w14:paraId="143DB4C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partition, and could also reduce the amount of control plane</w:t>
      </w:r>
    </w:p>
    <w:p w14:paraId="1E4CC6C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messages flooded in the network.</w:t>
      </w:r>
    </w:p>
    <w:p w14:paraId="027298A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565E9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second optimization mechanism is to decouple the network resource</w:t>
      </w:r>
    </w:p>
    <w:p w14:paraId="697865C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partition information from the associated logical topology</w:t>
      </w:r>
    </w:p>
    <w:p w14:paraId="4AE4A13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information in the control plane</w:t>
      </w:r>
      <w:commentRangeStart w:id="31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so that the resource attributes and</w:t>
      </w:r>
    </w:p>
    <w:p w14:paraId="40093DE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topology attributes can be advertised and processed separately.</w:t>
      </w:r>
      <w:commentRangeEnd w:id="31"/>
      <w:r w:rsidR="001B3A0F">
        <w:rPr>
          <w:rStyle w:val="CommentReference"/>
        </w:rPr>
        <w:commentReference w:id="31"/>
      </w:r>
    </w:p>
    <w:p w14:paraId="3D98A3F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 network, it is possible that multiple network resource</w:t>
      </w:r>
    </w:p>
    <w:p w14:paraId="23D79E9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partitions associate with the same logical topology, and multiple</w:t>
      </w:r>
    </w:p>
    <w:p w14:paraId="21EBC87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resource partitions may share the same set of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network</w:t>
      </w:r>
      <w:proofErr w:type="gramEnd"/>
    </w:p>
    <w:p w14:paraId="6D77681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resources on a subset of network nodes and links.  Then it is more</w:t>
      </w:r>
    </w:p>
    <w:p w14:paraId="18E1C7F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efficient if only one copy of the topology information is advertised,</w:t>
      </w:r>
    </w:p>
    <w:p w14:paraId="28C07DB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multiple network resource partitions sharing the same topology</w:t>
      </w:r>
    </w:p>
    <w:p w14:paraId="7BA4619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could refer to this topology information.  </w:t>
      </w:r>
      <w:commentRangeStart w:id="32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More importantly, with</w:t>
      </w:r>
    </w:p>
    <w:p w14:paraId="6C401AC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approach, the result of topology-based route computation could</w:t>
      </w:r>
    </w:p>
    <w:p w14:paraId="7250C83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shared by multiple network resource partitions, so that the</w:t>
      </w:r>
    </w:p>
    <w:p w14:paraId="201DEA8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overhead of per network resource partition route computation could be</w:t>
      </w:r>
    </w:p>
    <w:p w14:paraId="36BB235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avoided.  </w:t>
      </w:r>
      <w:commentRangeEnd w:id="32"/>
      <w:r w:rsidR="001527C7">
        <w:rPr>
          <w:rStyle w:val="CommentReference"/>
        </w:rPr>
        <w:commentReference w:id="32"/>
      </w: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Similarly, information of a subset of network resources</w:t>
      </w:r>
    </w:p>
    <w:p w14:paraId="4446D84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reserved on a particular network node or link could be advertised</w:t>
      </w:r>
    </w:p>
    <w:p w14:paraId="6CE5082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once and may be referred to by multiple network resource partitions</w:t>
      </w:r>
    </w:p>
    <w:p w14:paraId="29773FA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which share the same set of resources.</w:t>
      </w:r>
    </w:p>
    <w:p w14:paraId="5ED2929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4F3E7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B51B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B8D9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1389B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7CDC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Dong, et al.              Expires 20 June 2022               </w:t>
      </w:r>
      <w:proofErr w:type="gramStart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   [</w:t>
      </w:r>
      <w:proofErr w:type="gramEnd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Page 9]</w:t>
      </w:r>
    </w:p>
    <w:p w14:paraId="6BBD6ADC" w14:textId="77777777" w:rsidR="00C24067" w:rsidRPr="00C24067" w:rsidRDefault="00AC3132" w:rsidP="00C24067">
      <w:pPr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0000"/>
          <w:sz w:val="20"/>
          <w:szCs w:val="20"/>
        </w:rPr>
        <w:lastRenderedPageBreak/>
        <w:pict w14:anchorId="0591C6D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CB95C8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1F826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Internet-Draft       NRP Scalability Considerations        December 2021</w:t>
      </w:r>
    </w:p>
    <w:p w14:paraId="29D9AD3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5DE2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B7941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O#####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#####O          O*****O*****O</w:t>
      </w:r>
    </w:p>
    <w:p w14:paraId="56B8489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#     #     #          *     *     *</w:t>
      </w:r>
    </w:p>
    <w:p w14:paraId="76C5785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#     #     #          *     *     *</w:t>
      </w:r>
    </w:p>
    <w:p w14:paraId="10A7416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O#####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#####O          O*****O*****O</w:t>
      </w:r>
    </w:p>
    <w:p w14:paraId="7B85007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0566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NRP-1                  NRP-2</w:t>
      </w:r>
    </w:p>
    <w:p w14:paraId="48AED66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64F1D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O-----O-----O</w:t>
      </w:r>
    </w:p>
    <w:p w14:paraId="199F4BB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|     |     |</w:t>
      </w:r>
    </w:p>
    <w:p w14:paraId="0F29117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|     |     |</w:t>
      </w:r>
    </w:p>
    <w:p w14:paraId="358EBA9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O-----O-----O</w:t>
      </w:r>
    </w:p>
    <w:p w14:paraId="3F9A43C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7C16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Shared Network Topology</w:t>
      </w:r>
    </w:p>
    <w:p w14:paraId="3C3258A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054F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Legend</w:t>
      </w:r>
    </w:p>
    <w:p w14:paraId="40484E1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E8916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33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O     Virtual node</w:t>
      </w:r>
    </w:p>
    <w:p w14:paraId="651F46C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###   Virtual links with a set of reserved resources</w:t>
      </w:r>
    </w:p>
    <w:p w14:paraId="7BEC289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***   Virtual links with another set of reserved resources</w:t>
      </w:r>
      <w:commentRangeEnd w:id="33"/>
      <w:r w:rsidR="00412FAD">
        <w:rPr>
          <w:rStyle w:val="CommentReference"/>
        </w:rPr>
        <w:commentReference w:id="33"/>
      </w:r>
    </w:p>
    <w:p w14:paraId="2DDF492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664D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Figure 2. Topology Sharing between Network Resource Partitions</w:t>
      </w:r>
    </w:p>
    <w:p w14:paraId="12584A4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55C8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Figure 1: FIG-2</w:t>
      </w:r>
    </w:p>
    <w:p w14:paraId="145B9AB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BE32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Figure 2 gives an example of two network resource partitions which</w:t>
      </w:r>
    </w:p>
    <w:p w14:paraId="0F564C9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share the same logical topology.  As shown in the figure, NRP-1 and</w:t>
      </w:r>
    </w:p>
    <w:p w14:paraId="7CC565F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NRP-2 are associated with the same topology, while the resource</w:t>
      </w:r>
    </w:p>
    <w:p w14:paraId="3BE5B38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attributes of each network resource partition are different.  In this</w:t>
      </w:r>
    </w:p>
    <w:p w14:paraId="762468F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case, only one copy of the network topology information needs to be</w:t>
      </w:r>
    </w:p>
    <w:p w14:paraId="6DDB339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advertised, and the topology-based route computation result can be</w:t>
      </w:r>
    </w:p>
    <w:p w14:paraId="0D57889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shared by the two network resource partitions to generate the</w:t>
      </w:r>
    </w:p>
    <w:p w14:paraId="721EF29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corresponding routing and forwarding tables.</w:t>
      </w:r>
    </w:p>
    <w:p w14:paraId="284EB6B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C3AB1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O#####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#####O         O----O#####O</w:t>
      </w:r>
    </w:p>
    <w:p w14:paraId="6387AF2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#     #     #           \/ #     #</w:t>
      </w:r>
    </w:p>
    <w:p w14:paraId="675759A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#     #     #           /\ #     #</w:t>
      </w:r>
    </w:p>
    <w:p w14:paraId="1D188BB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O#####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#####O         O----O#####O</w:t>
      </w:r>
    </w:p>
    <w:p w14:paraId="51B45F4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79C9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NRP-1                NRP-2</w:t>
      </w:r>
    </w:p>
    <w:p w14:paraId="11FFA52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0720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Legend</w:t>
      </w:r>
    </w:p>
    <w:p w14:paraId="4FD3901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4AE35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34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     Virtual node</w:t>
      </w:r>
    </w:p>
    <w:p w14:paraId="0E009AE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###   Virtual links with a set of reserved resource</w:t>
      </w:r>
    </w:p>
    <w:p w14:paraId="4842A9D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---   Virtual links with another set of reserved resource</w:t>
      </w:r>
      <w:commentRangeEnd w:id="34"/>
      <w:r w:rsidR="00523576">
        <w:rPr>
          <w:rStyle w:val="CommentReference"/>
        </w:rPr>
        <w:commentReference w:id="34"/>
      </w:r>
    </w:p>
    <w:p w14:paraId="407B8B5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9DF68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Figure 3. Resource Sharing between Network Resource Partitions</w:t>
      </w:r>
    </w:p>
    <w:p w14:paraId="6D06818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45A5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A489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2ECCC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72A99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Dong, et al.              Expires 20 June 2022              </w:t>
      </w:r>
      <w:proofErr w:type="gramStart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   [</w:t>
      </w:r>
      <w:proofErr w:type="gramEnd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Page 10]</w:t>
      </w:r>
    </w:p>
    <w:p w14:paraId="51DFC6CA" w14:textId="77777777" w:rsidR="00C24067" w:rsidRPr="00C24067" w:rsidRDefault="00AC3132" w:rsidP="00C24067">
      <w:pPr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0000"/>
          <w:sz w:val="20"/>
          <w:szCs w:val="20"/>
        </w:rPr>
        <w:lastRenderedPageBreak/>
        <w:pict w14:anchorId="5E47749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0DA062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BE18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Internet-Draft       NRP Scalability Considerations        December 2021</w:t>
      </w:r>
    </w:p>
    <w:p w14:paraId="097821E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992A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3BF48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Figure 3 gives another example of two network resource partitions</w:t>
      </w:r>
    </w:p>
    <w:p w14:paraId="79217D9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which share the same set of network resources on some of the links.</w:t>
      </w:r>
    </w:p>
    <w:p w14:paraId="14DB144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35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this case, information about the resources allocated on each link</w:t>
      </w:r>
    </w:p>
    <w:p w14:paraId="33A65B6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only needs to be advertised once, then both NRP-1 and NRP-2 could</w:t>
      </w:r>
    </w:p>
    <w:p w14:paraId="100CAC2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refer to the reserved link resource for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constraint based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</w:t>
      </w:r>
    </w:p>
    <w:p w14:paraId="5134F6B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computation.</w:t>
      </w:r>
      <w:commentRangeEnd w:id="35"/>
      <w:r w:rsidR="00D55D70">
        <w:rPr>
          <w:rStyle w:val="CommentReference"/>
        </w:rPr>
        <w:commentReference w:id="35"/>
      </w:r>
    </w:p>
    <w:p w14:paraId="77E973D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0DE32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36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the optimization of the centralized control plane, it is</w:t>
      </w:r>
    </w:p>
    <w:p w14:paraId="79CF7C1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suggested that the centralized controller is used as a complementary</w:t>
      </w:r>
    </w:p>
    <w:p w14:paraId="27D7ADE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mechanism to the distributed control plane rather than a replacement,</w:t>
      </w:r>
      <w:commentRangeEnd w:id="36"/>
      <w:r w:rsidR="00987593">
        <w:rPr>
          <w:rStyle w:val="CommentReference"/>
        </w:rPr>
        <w:commentReference w:id="36"/>
      </w:r>
    </w:p>
    <w:p w14:paraId="18368DF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 that the workload for network resource partition specific path</w:t>
      </w:r>
    </w:p>
    <w:p w14:paraId="7FF0446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computation in control plane could be shared by both the centralized</w:t>
      </w:r>
    </w:p>
    <w:p w14:paraId="3F7CBB7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controller and the network nodes, and the scalability of both systems</w:t>
      </w:r>
    </w:p>
    <w:p w14:paraId="2F30D04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could be improved.</w:t>
      </w:r>
    </w:p>
    <w:p w14:paraId="7EB2D38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6B15C1" w14:textId="77777777" w:rsidR="00C24067" w:rsidRPr="00C24067" w:rsidRDefault="00AC3132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3" w:anchor="section-4.2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4.2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Data Plane Optimizations</w:t>
      </w:r>
    </w:p>
    <w:p w14:paraId="002E49E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D5227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support more IETF network slice services while keeping the amount</w:t>
      </w:r>
    </w:p>
    <w:p w14:paraId="2D9908E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data plane state at a reasonable scale, one typical approach is to</w:t>
      </w:r>
    </w:p>
    <w:p w14:paraId="62F65E1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classify a set of IETF network slice services which have similar</w:t>
      </w:r>
    </w:p>
    <w:p w14:paraId="2083A7E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service characteristics and performance requirements into a group,</w:t>
      </w:r>
    </w:p>
    <w:p w14:paraId="75CE06E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such group of IETF network slice services are mapped to one</w:t>
      </w:r>
    </w:p>
    <w:p w14:paraId="7BEC145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resource partition, which is allocated with an aggregated set</w:t>
      </w:r>
    </w:p>
    <w:p w14:paraId="2AD5965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network resources and the union of the required logical topologies</w:t>
      </w:r>
    </w:p>
    <w:p w14:paraId="5EF552C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meet the service requirement of the whole group of IETF network</w:t>
      </w:r>
    </w:p>
    <w:p w14:paraId="0474BD7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slice services.  Different groups of IETF network slice services can</w:t>
      </w:r>
    </w:p>
    <w:p w14:paraId="0D9426D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mapped to different network resource partitions with different set</w:t>
      </w:r>
    </w:p>
    <w:p w14:paraId="07A1CB1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network resources allocated from the underlay network.  With</w:t>
      </w:r>
    </w:p>
    <w:p w14:paraId="64F8D67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appropriate grouping of IETF network slice services, a reasonable</w:t>
      </w:r>
    </w:p>
    <w:p w14:paraId="3947A9E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number of network resource partitions with network resources</w:t>
      </w:r>
    </w:p>
    <w:p w14:paraId="0D4D0E1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reservation and aggregation could still meet the IETF network slice</w:t>
      </w:r>
    </w:p>
    <w:p w14:paraId="6022F4D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service requirements.</w:t>
      </w:r>
    </w:p>
    <w:p w14:paraId="38174CB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80C2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Another optimization in the data plane is to decouple the identifiers</w:t>
      </w:r>
    </w:p>
    <w:p w14:paraId="1127536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used for topology-based forwarding and the identifier used for the</w:t>
      </w:r>
    </w:p>
    <w:p w14:paraId="2CB6FCB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resource-specific processing introduced by network resource</w:t>
      </w:r>
    </w:p>
    <w:p w14:paraId="0309ED1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partition.  </w:t>
      </w:r>
      <w:commentRangeStart w:id="37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One possible mechanism is to introduce a dedicated</w:t>
      </w:r>
    </w:p>
    <w:p w14:paraId="2ED8974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Resource Partition Identifier (NRP-ID) in the packet header</w:t>
      </w:r>
      <w:commentRangeEnd w:id="37"/>
      <w:r w:rsidR="00CA4F85">
        <w:rPr>
          <w:rStyle w:val="CommentReference"/>
        </w:rPr>
        <w:commentReference w:id="37"/>
      </w:r>
    </w:p>
    <w:p w14:paraId="4630E43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uniquely identify the set of local network resources allocated to</w:t>
      </w:r>
    </w:p>
    <w:p w14:paraId="5CB0569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network resource partition on each network node for the processing</w:t>
      </w:r>
    </w:p>
    <w:p w14:paraId="73F6D0A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forwarding of the received packets.  Then the existing</w:t>
      </w:r>
    </w:p>
    <w:p w14:paraId="5EB02CF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identifiers in the packet header used for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topology based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forwarding</w:t>
      </w:r>
    </w:p>
    <w:p w14:paraId="27B957C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e.g.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destination IP address, MPLS forwarding labels) are kept</w:t>
      </w:r>
    </w:p>
    <w:p w14:paraId="0C69E7B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unchanged.  The benefit is the amount of the existing topology-</w:t>
      </w:r>
    </w:p>
    <w:p w14:paraId="55EABFE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 identifiers will not be impacted by the increasing number of</w:t>
      </w:r>
    </w:p>
    <w:p w14:paraId="29CFEC4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resource partitions.  Since this new NRP-ID field will be</w:t>
      </w:r>
    </w:p>
    <w:p w14:paraId="28A791C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used together with other existing fields to determine the packet</w:t>
      </w:r>
    </w:p>
    <w:p w14:paraId="3F90EF3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forwarding behavior, this may require network nodes to support a</w:t>
      </w:r>
    </w:p>
    <w:p w14:paraId="3635DBF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45259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BF0F6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BED98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Dong, et al.              Expires 20 June 2022              </w:t>
      </w:r>
      <w:proofErr w:type="gramStart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   [</w:t>
      </w:r>
      <w:proofErr w:type="gramEnd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Page 11]</w:t>
      </w:r>
    </w:p>
    <w:p w14:paraId="66ACEF14" w14:textId="77777777" w:rsidR="00C24067" w:rsidRPr="00C24067" w:rsidRDefault="00AC3132" w:rsidP="00C24067">
      <w:pPr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0000"/>
          <w:sz w:val="20"/>
          <w:szCs w:val="20"/>
        </w:rPr>
        <w:lastRenderedPageBreak/>
        <w:pict w14:anchorId="0191170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35CD1F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EEF82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Internet-Draft       NRP Scalability Considerations        December 2021</w:t>
      </w:r>
    </w:p>
    <w:p w14:paraId="6CB37FD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3CE6A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6A46E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hierarchical forwarding table in data plane.  Figure 4 shows the</w:t>
      </w:r>
    </w:p>
    <w:p w14:paraId="5C2ECD6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concept of using different data plane identifiers for topology-</w:t>
      </w:r>
    </w:p>
    <w:p w14:paraId="0A8ADF2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 and resource-specific packet forwarding and processing</w:t>
      </w:r>
    </w:p>
    <w:p w14:paraId="0CA0BDB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respectively.</w:t>
      </w:r>
    </w:p>
    <w:p w14:paraId="0D9B767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1D852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+--------------------------+</w:t>
      </w:r>
    </w:p>
    <w:p w14:paraId="278A310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       Packet Header      |</w:t>
      </w:r>
    </w:p>
    <w:p w14:paraId="7B8725F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                          |</w:t>
      </w:r>
    </w:p>
    <w:p w14:paraId="0AC95C5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 +----------------------+ |</w:t>
      </w:r>
    </w:p>
    <w:p w14:paraId="69E7373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 | Topology-specific IDs| |</w:t>
      </w:r>
    </w:p>
    <w:p w14:paraId="663DFDC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 +----------------------+ |</w:t>
      </w:r>
    </w:p>
    <w:p w14:paraId="733D184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                          |</w:t>
      </w:r>
    </w:p>
    <w:p w14:paraId="09DA227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 +----------------------+ |</w:t>
      </w:r>
    </w:p>
    <w:p w14:paraId="1069A0B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 </w:t>
      </w:r>
      <w:commentRangeStart w:id="38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NRP-ID        </w:t>
      </w:r>
      <w:commentRangeEnd w:id="38"/>
      <w:r w:rsidR="00EE4E60">
        <w:rPr>
          <w:rStyle w:val="CommentReference"/>
        </w:rPr>
        <w:commentReference w:id="38"/>
      </w: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| |</w:t>
      </w:r>
    </w:p>
    <w:p w14:paraId="3F47C37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| +----------------------+ |</w:t>
      </w:r>
    </w:p>
    <w:p w14:paraId="3F2228B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+--------------------------+</w:t>
      </w:r>
    </w:p>
    <w:p w14:paraId="1C80935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A1B73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Figure 4. Decoupled Topology and Resource Identifiers in data packet</w:t>
      </w:r>
    </w:p>
    <w:p w14:paraId="55FF8D4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CC3A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an IPv6 [</w:t>
      </w:r>
      <w:hyperlink r:id="rId84" w:tooltip="&quot;Internet Protocol, Version 6 (IPv6) Specification&quot;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RFC8200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 based network, this could be achieved by</w:t>
      </w:r>
    </w:p>
    <w:p w14:paraId="7B49A63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introducing a dedicated field in either the IPv6 fixed header or the</w:t>
      </w:r>
    </w:p>
    <w:p w14:paraId="537B7F8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extension headers to carry the NRP-ID for the resource-specific</w:t>
      </w:r>
    </w:p>
    <w:p w14:paraId="43D914C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forwarding, while keeping the destination IP address field used for</w:t>
      </w:r>
    </w:p>
    <w:p w14:paraId="79FEAD8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routing towards the destination prefix in the corresponding topology.</w:t>
      </w:r>
    </w:p>
    <w:p w14:paraId="3A53ACF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 that the NRP-ID needs to be parsed by every node along the path</w:t>
      </w:r>
    </w:p>
    <w:p w14:paraId="372078D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which is capable of network resource partition aware forwarding.</w:t>
      </w:r>
    </w:p>
    <w:p w14:paraId="73C8D7D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39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hyperlink r:id="rId85" w:anchor="ref-I-D.dong-6man-enhanced-vpn-vtn-id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I-D.dong-6man-enhanced-vpn-vtn-id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commentRangeEnd w:id="39"/>
      <w:r w:rsidR="00537A25">
        <w:rPr>
          <w:rStyle w:val="CommentReference"/>
        </w:rPr>
        <w:commentReference w:id="39"/>
      </w: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introduces the mechanism of</w:t>
      </w:r>
    </w:p>
    <w:p w14:paraId="7B0E8B4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carrying the VTN resource ID (which is equivalent to NRP-ID in the</w:t>
      </w:r>
    </w:p>
    <w:p w14:paraId="780334E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context of network slicing) in IPv6 Hop-by-Hop extension header.</w:t>
      </w:r>
    </w:p>
    <w:p w14:paraId="2E12899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46A4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commentRangeStart w:id="40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an MPLS [</w:t>
      </w:r>
      <w:hyperlink r:id="rId86" w:tooltip="&quot;MPLS Label Stack Encoding&quot;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RFC3032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 based network, this may be achieved by</w:t>
      </w:r>
    </w:p>
    <w:p w14:paraId="2DDED1A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introducing a dedicated NRP-ID either in the MPLS label stack or</w:t>
      </w:r>
    </w:p>
    <w:p w14:paraId="581DF10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 the MPLS label stack</w:t>
      </w:r>
      <w:commentRangeEnd w:id="40"/>
      <w:r w:rsidR="00C03E2E">
        <w:rPr>
          <w:rStyle w:val="CommentReference"/>
        </w:rPr>
        <w:commentReference w:id="40"/>
      </w: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.  This way, the existing MPLS</w:t>
      </w:r>
    </w:p>
    <w:p w14:paraId="0FB4489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forwarding labels are used for topology-specific packet forwarding</w:t>
      </w:r>
    </w:p>
    <w:p w14:paraId="1251F21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towards the destination node, and the NRP-ID is used to determine the</w:t>
      </w:r>
    </w:p>
    <w:p w14:paraId="6CC24F4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set of network resources for packet processing.  This requires that</w:t>
      </w:r>
    </w:p>
    <w:p w14:paraId="756728B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both the forwarding label and the NRP-ID be parsed by nodes along the</w:t>
      </w:r>
    </w:p>
    <w:p w14:paraId="1192901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forwarding path of the packet, and the forwarding behavior may depend</w:t>
      </w:r>
    </w:p>
    <w:p w14:paraId="3EAE631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the position of the NRP-ID in the packet.  The detailed extensions</w:t>
      </w:r>
    </w:p>
    <w:p w14:paraId="431C9E6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MPLS data plane are out of the scope of this document.</w:t>
      </w:r>
    </w:p>
    <w:p w14:paraId="3BF4E97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AC9E12" w14:textId="77777777" w:rsidR="00C24067" w:rsidRPr="00C24067" w:rsidRDefault="00AC3132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7" w:anchor="section-5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5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Solution Evolution for Improved Scalability</w:t>
      </w:r>
    </w:p>
    <w:p w14:paraId="2238E25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0209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Based on the analysis in this document, the control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plane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data</w:t>
      </w:r>
    </w:p>
    <w:p w14:paraId="4BFEF36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plane for network resource partition needs to evolve to support the</w:t>
      </w:r>
    </w:p>
    <w:p w14:paraId="0ECDB42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increasing number of IETF network slice services and the increasing</w:t>
      </w:r>
    </w:p>
    <w:p w14:paraId="04860DC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number of network resource partitions in the network.</w:t>
      </w:r>
    </w:p>
    <w:p w14:paraId="25CC10B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AA32D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6E483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D4359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19187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Dong, et al.              Expires 20 June 2022              </w:t>
      </w:r>
      <w:proofErr w:type="gramStart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   [</w:t>
      </w:r>
      <w:proofErr w:type="gramEnd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Page 12]</w:t>
      </w:r>
    </w:p>
    <w:p w14:paraId="3ACC0D4E" w14:textId="77777777" w:rsidR="00C24067" w:rsidRPr="00C24067" w:rsidRDefault="00AC3132" w:rsidP="00C24067">
      <w:pPr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0000"/>
          <w:sz w:val="20"/>
          <w:szCs w:val="20"/>
        </w:rPr>
        <w:lastRenderedPageBreak/>
        <w:pict w14:anchorId="7D33520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1274A2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4467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Internet-Draft       NRP Scalability Considerations        December 2021</w:t>
      </w:r>
    </w:p>
    <w:p w14:paraId="0B1FC84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21F9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936DC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first step, by introducing resource-awareness to segment</w:t>
      </w:r>
    </w:p>
    <w:p w14:paraId="5CE7376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41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routing SIDs [</w:t>
      </w:r>
      <w:hyperlink r:id="rId88" w:anchor="ref-I-D.ietf-spring-resource-aware-segments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D.ietf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-spring-resource-aware-segments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</w:t>
      </w:r>
      <w:commentRangeEnd w:id="41"/>
      <w:r w:rsidR="00C03E2E">
        <w:rPr>
          <w:rStyle w:val="CommentReference"/>
        </w:rPr>
        <w:commentReference w:id="41"/>
      </w: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and using</w:t>
      </w:r>
    </w:p>
    <w:p w14:paraId="2D45F2B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Multi-Topology or Flex-Algo as the control plane mechanism to define</w:t>
      </w:r>
    </w:p>
    <w:p w14:paraId="6F7C3C9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logical topology, it could provide a solution for building a</w:t>
      </w:r>
    </w:p>
    <w:p w14:paraId="0C2CD02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limited number of network resource partitions in the network, and can</w:t>
      </w:r>
    </w:p>
    <w:p w14:paraId="2E3A790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meet the requirement of a relatively small number of IETF network</w:t>
      </w:r>
    </w:p>
    <w:p w14:paraId="1440F97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slice services.  This mechanism is called the basic SR based NRP.</w:t>
      </w:r>
    </w:p>
    <w:p w14:paraId="1BAF763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560A7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the required number of IETF network slice services increases, more</w:t>
      </w:r>
    </w:p>
    <w:p w14:paraId="40DC812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resource partitions may be needed, then the control plane</w:t>
      </w:r>
    </w:p>
    <w:p w14:paraId="66545E2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scalability could be improved by decoupling the topology attribute</w:t>
      </w:r>
    </w:p>
    <w:p w14:paraId="4DAE0BD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the resource attribute, so that multiple network resource</w:t>
      </w:r>
    </w:p>
    <w:p w14:paraId="2908032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partitions could share the same topology or resource attribute to</w:t>
      </w:r>
    </w:p>
    <w:p w14:paraId="336CD74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reduce the control plane and data plane overhead.  The data plane can</w:t>
      </w:r>
    </w:p>
    <w:p w14:paraId="718C049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still be based on the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resource-aware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SIDs.  </w:t>
      </w:r>
      <w:commentRangeStart w:id="42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This mechanism is called</w:t>
      </w:r>
    </w:p>
    <w:p w14:paraId="2399762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scalable SR based NRP</w:t>
      </w:r>
      <w:commentRangeEnd w:id="42"/>
      <w:r w:rsidR="00010E39">
        <w:rPr>
          <w:rStyle w:val="CommentReference"/>
        </w:rPr>
        <w:commentReference w:id="42"/>
      </w: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.  Both the basic and the scalable SR based</w:t>
      </w:r>
    </w:p>
    <w:p w14:paraId="51570A9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NRP mechanisms are described in</w:t>
      </w:r>
    </w:p>
    <w:p w14:paraId="133E1AD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hyperlink r:id="rId89" w:anchor="ref-I-D.ietf-spring-sr-for-enhanced-vpn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D.ietf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-spring-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sr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-for-enhanced-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vpn</w:t>
        </w:r>
        <w:proofErr w:type="spellEnd"/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</w:p>
    <w:p w14:paraId="5097CD9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B6275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the data plane scalability becomes a concern, a dedicated NRP-ID</w:t>
      </w:r>
    </w:p>
    <w:p w14:paraId="6911060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 be introduced in the data packet to decouple the resource-</w:t>
      </w:r>
    </w:p>
    <w:p w14:paraId="4D2051C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 identifiers from the topology-specific identifiers in the</w:t>
      </w:r>
    </w:p>
    <w:p w14:paraId="6BEEB52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data plane, this could help to reduce the number of IP addresses or</w:t>
      </w:r>
    </w:p>
    <w:p w14:paraId="3FA7B1C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SR SIDs needed to support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a large number of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 resource</w:t>
      </w:r>
    </w:p>
    <w:p w14:paraId="1F5B92E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partitions.  This mechanism is called the NRP-ID based mechanism.</w:t>
      </w:r>
    </w:p>
    <w:p w14:paraId="17208F6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2B0FB4" w14:textId="77777777" w:rsidR="00C24067" w:rsidRPr="00C24067" w:rsidRDefault="00AC3132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0" w:anchor="section-6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6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Security Considerations</w:t>
      </w:r>
    </w:p>
    <w:p w14:paraId="2A0654B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EBDE2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describes the scalability considerations about the</w:t>
      </w:r>
    </w:p>
    <w:p w14:paraId="26B6151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network control plane and data plane of network resource partitions</w:t>
      </w:r>
    </w:p>
    <w:p w14:paraId="325429E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realization of IETF network slice services, and proposes the</w:t>
      </w:r>
    </w:p>
    <w:p w14:paraId="61D7C01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mechanisms for scalability optimization.  The security considerations</w:t>
      </w:r>
    </w:p>
    <w:p w14:paraId="2CF0BE9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in[I-</w:t>
      </w:r>
      <w:proofErr w:type="spellStart"/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-teas-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ietf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-network-slices] and</w:t>
      </w:r>
    </w:p>
    <w:p w14:paraId="2ACBB1D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hyperlink r:id="rId91" w:anchor="ref-I-D.ietf-teas-enhanced-vpn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D.ietf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-teas-enhanced-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vpn</w:t>
        </w:r>
        <w:proofErr w:type="spellEnd"/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 applies to this document.</w:t>
      </w:r>
    </w:p>
    <w:p w14:paraId="6371836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CAF683" w14:textId="77777777" w:rsidR="00C24067" w:rsidRPr="00C24067" w:rsidRDefault="00AC3132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2" w:anchor="section-7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7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IANA Considerations</w:t>
      </w:r>
    </w:p>
    <w:p w14:paraId="495FCF3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E343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makes no request of IANA.</w:t>
      </w:r>
    </w:p>
    <w:p w14:paraId="7F46391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9CF3F" w14:textId="77777777" w:rsidR="00C24067" w:rsidRPr="00C24067" w:rsidRDefault="00AC3132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3" w:anchor="section-8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8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Contributors</w:t>
      </w:r>
    </w:p>
    <w:p w14:paraId="4760894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7EC65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Zhibo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</w:t>
      </w:r>
    </w:p>
    <w:p w14:paraId="638B491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huzhibo@huawei.com</w:t>
      </w:r>
    </w:p>
    <w:p w14:paraId="717F3F7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2586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Hongjie Yang</w:t>
      </w:r>
    </w:p>
    <w:p w14:paraId="09F531D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hongjie.yang@huawei.com</w:t>
      </w:r>
    </w:p>
    <w:p w14:paraId="1E86E71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5B53B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7537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3A011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4837F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98583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Dong, et al.              Expires 20 June 2022              </w:t>
      </w:r>
      <w:proofErr w:type="gramStart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   [</w:t>
      </w:r>
      <w:proofErr w:type="gramEnd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Page 13]</w:t>
      </w:r>
    </w:p>
    <w:p w14:paraId="5C7E4E57" w14:textId="77777777" w:rsidR="00C24067" w:rsidRPr="00C24067" w:rsidRDefault="00AC3132" w:rsidP="00C24067">
      <w:pPr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0000"/>
          <w:sz w:val="20"/>
          <w:szCs w:val="20"/>
        </w:rPr>
        <w:lastRenderedPageBreak/>
        <w:pict w14:anchorId="37DBA91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490373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25FF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Internet-Draft       NRP Scalability Considerations        December 2021</w:t>
      </w:r>
    </w:p>
    <w:p w14:paraId="7F4868A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404B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6D5DA" w14:textId="77777777" w:rsidR="00C24067" w:rsidRPr="00C24067" w:rsidRDefault="00AC3132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4" w:anchor="section-9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9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Acknowledgments</w:t>
      </w:r>
    </w:p>
    <w:p w14:paraId="3296C41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ED938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authors would like to thank Adrian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Farrel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review and</w:t>
      </w:r>
    </w:p>
    <w:p w14:paraId="21416E7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discussion of this document.</w:t>
      </w:r>
    </w:p>
    <w:p w14:paraId="6637D5E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16A0E5" w14:textId="77777777" w:rsidR="00C24067" w:rsidRPr="00C24067" w:rsidRDefault="00AC3132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5" w:anchor="section-10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10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References</w:t>
      </w:r>
    </w:p>
    <w:p w14:paraId="0A2722B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6BC928" w14:textId="77777777" w:rsidR="00C24067" w:rsidRPr="00C24067" w:rsidRDefault="00AC3132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6" w:anchor="section-10.1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10.1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Normative References</w:t>
      </w:r>
    </w:p>
    <w:p w14:paraId="3410D4F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C765A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-teas-enhanced-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vpn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70942BB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Dong, J., Bryant, S., Li, Z.,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Miyasaka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T., and Y. Lee, "A</w:t>
      </w:r>
    </w:p>
    <w:p w14:paraId="7F5DAFB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Framework for Enhanced Virtual Private Network (VPN+)</w:t>
      </w:r>
    </w:p>
    <w:p w14:paraId="482C08E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Services", Work in Progress, Internet-Draft, </w:t>
      </w:r>
      <w:hyperlink r:id="rId97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draft-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ietf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</w:t>
        </w:r>
      </w:hyperlink>
    </w:p>
    <w:p w14:paraId="5C5F648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hyperlink r:id="rId98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teas-enhanced-vpn-09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25 October 2021,</w:t>
      </w:r>
    </w:p>
    <w:p w14:paraId="529FA51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</w:t>
      </w:r>
      <w:hyperlink r:id="rId99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https://www.ietf.org/archive/id/draft-ietf-teas-enhanced-</w:t>
        </w:r>
      </w:hyperlink>
    </w:p>
    <w:p w14:paraId="518D69B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hyperlink r:id="rId100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vpn-09.txt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&gt;.</w:t>
      </w:r>
    </w:p>
    <w:p w14:paraId="391CEC0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97363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-teas-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ietf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-network-slices]</w:t>
      </w:r>
    </w:p>
    <w:p w14:paraId="3506960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Farrel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A., Gray, E., Drake, J.,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Rokui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R., Homma, S.,</w:t>
      </w:r>
    </w:p>
    <w:p w14:paraId="58B61BB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Makhijani, K., Contreras, L. M., and J.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Tantsura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D5192B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"Framework for IETF Network Slices", Work in Progress,</w:t>
      </w:r>
    </w:p>
    <w:p w14:paraId="1D767DE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Internet-Draft, </w:t>
      </w:r>
      <w:hyperlink r:id="rId101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draft-ietf-teas-ietf-network-slices-05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25</w:t>
      </w:r>
    </w:p>
    <w:p w14:paraId="65C7DCD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October 2021, &lt;</w:t>
      </w:r>
      <w:hyperlink r:id="rId102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https://www.ietf.org/archive/id/draft-ietf-</w:t>
        </w:r>
      </w:hyperlink>
    </w:p>
    <w:p w14:paraId="3F6FA4C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hyperlink r:id="rId103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teas-ietf-network-slices-05.txt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&gt;.</w:t>
      </w:r>
    </w:p>
    <w:p w14:paraId="3911587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7C5FFE" w14:textId="77777777" w:rsidR="00C24067" w:rsidRPr="00C24067" w:rsidRDefault="00AC3132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4" w:anchor="section-10.2" w:history="1">
        <w:r w:rsidR="00C24067" w:rsidRPr="00C24067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10.2</w:t>
        </w:r>
      </w:hyperlink>
      <w:r w:rsidR="00C24067" w:rsidRPr="00C2406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Informative References</w:t>
      </w:r>
    </w:p>
    <w:p w14:paraId="637B700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85DE2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D.dong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-6man-enhanced-vpn-vtn-id]</w:t>
      </w:r>
    </w:p>
    <w:p w14:paraId="57A8C36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Dong, J., Li, Z.,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Xie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C., Ma, C., and G. Mishra,</w:t>
      </w:r>
    </w:p>
    <w:p w14:paraId="005C3D1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"Carrying Virtual Transport Network (VTN) Identifier in</w:t>
      </w:r>
    </w:p>
    <w:p w14:paraId="6D9FDDC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IPv6 Extension Header", Work in Progress, Internet-Draft,</w:t>
      </w:r>
    </w:p>
    <w:p w14:paraId="290B763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hyperlink r:id="rId105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draft-dong-6man-enhanced-vpn-vtn-id-06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24 October 2021,</w:t>
      </w:r>
    </w:p>
    <w:p w14:paraId="37C2949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</w:t>
      </w:r>
      <w:hyperlink r:id="rId106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https://www.ietf.org/archive/id/draft-dong-6man-enhanced-</w:t>
        </w:r>
      </w:hyperlink>
    </w:p>
    <w:p w14:paraId="3ECA32D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hyperlink r:id="rId107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vpn-vtn-id-06.txt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&gt;.</w:t>
      </w:r>
    </w:p>
    <w:p w14:paraId="6E0CB2A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2F718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D.dong</w:t>
      </w:r>
      <w:proofErr w:type="spellEnd"/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lsr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sr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-enhanced-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vpn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F22805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Dong, J., Hu, Z., Li, Z., Tang, X., Pang, R.,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JooHeon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L.,</w:t>
      </w:r>
    </w:p>
    <w:p w14:paraId="79A243A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and S. Bryant, "IGP Extensions for Scalable Segment</w:t>
      </w:r>
    </w:p>
    <w:p w14:paraId="610B14E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Routing based Enhanced VPN", Work in Progress, Internet-</w:t>
      </w:r>
    </w:p>
    <w:p w14:paraId="012E69E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Draft, </w:t>
      </w:r>
      <w:hyperlink r:id="rId108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draft-dong-lsr-sr-enhanced-vpn-06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11 July 2021,</w:t>
      </w:r>
    </w:p>
    <w:p w14:paraId="6CA1269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</w:t>
      </w:r>
      <w:hyperlink r:id="rId109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https://www.ietf.org/archive/id/draft-dong-lsr-sr-</w:t>
        </w:r>
      </w:hyperlink>
    </w:p>
    <w:p w14:paraId="7D527C1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hyperlink r:id="rId110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enhanced-vpn-06.txt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&gt;.</w:t>
      </w:r>
    </w:p>
    <w:p w14:paraId="606F993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657A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6D9F1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7D5E7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DFA1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8FE55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5D77F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1391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918A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48A7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Dong, et al.              Expires 20 June 2022              </w:t>
      </w:r>
      <w:proofErr w:type="gramStart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   [</w:t>
      </w:r>
      <w:proofErr w:type="gramEnd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Page 14]</w:t>
      </w:r>
    </w:p>
    <w:p w14:paraId="3FC0434E" w14:textId="77777777" w:rsidR="00C24067" w:rsidRPr="00C24067" w:rsidRDefault="00AC3132" w:rsidP="00C24067">
      <w:pPr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0000"/>
          <w:sz w:val="20"/>
          <w:szCs w:val="20"/>
        </w:rPr>
        <w:lastRenderedPageBreak/>
        <w:pict w14:anchorId="2569798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DE2E5E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9A64E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Internet-Draft       NRP Scalability Considerations        December 2021</w:t>
      </w:r>
    </w:p>
    <w:p w14:paraId="021CA15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5864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C3FB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lsr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-flex-algo]</w:t>
      </w:r>
    </w:p>
    <w:p w14:paraId="608405C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Psenak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P., Hegde, S.,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Filsfils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C.,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Talaulikar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K., and</w:t>
      </w:r>
    </w:p>
    <w:p w14:paraId="43DE57A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A.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Gulko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"IGP Flexible Algorithm", Work in Progress,</w:t>
      </w:r>
    </w:p>
    <w:p w14:paraId="43D613B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Internet-Draft, </w:t>
      </w:r>
      <w:hyperlink r:id="rId111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draft-ietf-lsr-flex-algo-18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25 October</w:t>
      </w:r>
    </w:p>
    <w:p w14:paraId="06BE153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2021, &lt;</w:t>
      </w:r>
      <w:hyperlink r:id="rId112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https://www.ietf.org/archive/id/draft-ietf-lsr-</w:t>
        </w:r>
      </w:hyperlink>
    </w:p>
    <w:p w14:paraId="454197E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hyperlink r:id="rId113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flex-algo-18.txt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&gt;.</w:t>
      </w:r>
    </w:p>
    <w:p w14:paraId="006C80F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C184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lsr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isis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sr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vtn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-mt]</w:t>
      </w:r>
    </w:p>
    <w:p w14:paraId="485B935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Xie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C., Ma, C., Dong, J., and Z. Li, "Using IS-IS Multi-</w:t>
      </w:r>
    </w:p>
    <w:p w14:paraId="7C303D1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Topology (MT) for Segment Routing based Virtual Transport</w:t>
      </w:r>
    </w:p>
    <w:p w14:paraId="61A5201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Network", Work in Progress, Internet-Draft, </w:t>
      </w:r>
      <w:hyperlink r:id="rId114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draft-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ietf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</w:t>
        </w:r>
      </w:hyperlink>
    </w:p>
    <w:p w14:paraId="16CD89D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hyperlink r:id="rId115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lsr-isis-sr-vtn-mt-01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12 July 2021,</w:t>
      </w:r>
    </w:p>
    <w:p w14:paraId="662DFBB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</w:t>
      </w:r>
      <w:hyperlink r:id="rId116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https://www.ietf.org/archive/id/draft-ietf-lsr-isis-sr-</w:t>
        </w:r>
      </w:hyperlink>
    </w:p>
    <w:p w14:paraId="0D1F341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hyperlink r:id="rId117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vtn-mt-01.txt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&gt;.</w:t>
      </w:r>
    </w:p>
    <w:p w14:paraId="011E133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351E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-spring-resource-aware-segments]</w:t>
      </w:r>
    </w:p>
    <w:p w14:paraId="3AF93A7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Dong, J., Bryant, S.,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Miyasaka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T., Zhu, Y., Qin, F., Li,</w:t>
      </w:r>
    </w:p>
    <w:p w14:paraId="064409A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Z., and F. Clad, "Introducing Resource Awareness to SR</w:t>
      </w:r>
    </w:p>
    <w:p w14:paraId="7B32DDC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Segments", Work in Progress, Internet-Draft, </w:t>
      </w:r>
      <w:hyperlink r:id="rId118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draft-</w:t>
        </w:r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ietf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-</w:t>
        </w:r>
      </w:hyperlink>
    </w:p>
    <w:p w14:paraId="6973D9A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hyperlink r:id="rId119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spring-resource-aware-segments-03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12 July 2021,</w:t>
      </w:r>
    </w:p>
    <w:p w14:paraId="1C7220A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</w:t>
      </w:r>
      <w:hyperlink r:id="rId120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https://www.ietf.org/archive/id/draft-ietf-spring-</w:t>
        </w:r>
      </w:hyperlink>
    </w:p>
    <w:p w14:paraId="615B94F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hyperlink r:id="rId121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resource-aware-segments-03.txt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&gt;.</w:t>
      </w:r>
    </w:p>
    <w:p w14:paraId="116E899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1591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D.ietf</w:t>
      </w:r>
      <w:proofErr w:type="spellEnd"/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-spring-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sr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-for-enhanced-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vpn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0E3D57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Dong, J., Bryant, S.,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Miyasaka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T., Zhu, Y., Qin, F., Li,</w:t>
      </w:r>
    </w:p>
    <w:p w14:paraId="7F82329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Z., and F. Clad, "Segment Routing based Virtual Transport</w:t>
      </w:r>
    </w:p>
    <w:p w14:paraId="40DABED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Network (VTN) for Enhanced VPN", Work in Progress,</w:t>
      </w:r>
    </w:p>
    <w:p w14:paraId="22D71F2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Internet-Draft, </w:t>
      </w:r>
      <w:hyperlink r:id="rId122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draft-ietf-spring-sr-for-enhanced-vpn-01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1D41DF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12 July 2021, &lt;</w:t>
      </w:r>
      <w:hyperlink r:id="rId123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https://www.ietf.org/archive/id/draft-ietf-</w:t>
        </w:r>
      </w:hyperlink>
    </w:p>
    <w:p w14:paraId="318DBEE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hyperlink r:id="rId124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spring-sr-for-enhanced-vpn-01.txt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&gt;.</w:t>
      </w:r>
    </w:p>
    <w:p w14:paraId="25E0A22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9283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[I-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D.zhu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lsr-isis-sr-vtn-flexalgo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1B4826A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Zhu, Y., Dong, J., and Z. Hu, "Using Flex-Algo for Segment</w:t>
      </w:r>
    </w:p>
    <w:p w14:paraId="39FFFE1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Routing based VTN", Work in Progress, Internet-Draft,</w:t>
      </w:r>
    </w:p>
    <w:p w14:paraId="2CC3398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hyperlink r:id="rId125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draft-zhu-lsr-isis-sr-vtn-flexalgo-03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11 July 2021,</w:t>
      </w:r>
    </w:p>
    <w:p w14:paraId="5883D2D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</w:t>
      </w:r>
      <w:hyperlink r:id="rId126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https://www.ietf.org/archive/id/draft-zhu-lsr-isis-sr-</w:t>
        </w:r>
      </w:hyperlink>
    </w:p>
    <w:p w14:paraId="543BEB7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hyperlink r:id="rId127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vtn-flexalgo-03.txt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&gt;.</w:t>
      </w:r>
    </w:p>
    <w:p w14:paraId="19C586B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D89F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[RFC3032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  Rosen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E., Tappan, D.,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Fedorkow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G.,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Rekhter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Y.,</w:t>
      </w:r>
    </w:p>
    <w:p w14:paraId="6D33D6F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Farinacci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D., Li, T., and A.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Conta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"MPLS Label Stack</w:t>
      </w:r>
    </w:p>
    <w:p w14:paraId="78CAF86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Encoding", </w:t>
      </w:r>
      <w:hyperlink r:id="rId128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RFC 3032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DOI 10.17487/RFC3032, January 2001,</w:t>
      </w:r>
    </w:p>
    <w:p w14:paraId="1DA881A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</w:t>
      </w:r>
      <w:hyperlink r:id="rId129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https://www.rfc-editor.org/info/rfc3032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&gt;.</w:t>
      </w:r>
    </w:p>
    <w:p w14:paraId="6481BAD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A345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[RFC4915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Psenak</w:t>
      </w:r>
      <w:proofErr w:type="spellEnd"/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P.,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Mirtorabi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S., Roy, A., Nguyen, L., and P.</w:t>
      </w:r>
    </w:p>
    <w:p w14:paraId="36E6736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Pillay-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Esnault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"Multi-Topology (MT) Routing in OSPF",</w:t>
      </w:r>
    </w:p>
    <w:p w14:paraId="41E5033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hyperlink r:id="rId130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RFC 4915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DOI 10.17487/RFC4915, June 2007,</w:t>
      </w:r>
    </w:p>
    <w:p w14:paraId="09B8361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</w:t>
      </w:r>
      <w:hyperlink r:id="rId131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https://www.rfc-editor.org/info/rfc4915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&gt;.</w:t>
      </w:r>
    </w:p>
    <w:p w14:paraId="7AFEAD5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4C14C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5149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3D4F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D3DE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Dong, et al.              Expires 20 June 2022              </w:t>
      </w:r>
      <w:proofErr w:type="gramStart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   [</w:t>
      </w:r>
      <w:proofErr w:type="gramEnd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Page 15]</w:t>
      </w:r>
    </w:p>
    <w:p w14:paraId="0E3D8A29" w14:textId="77777777" w:rsidR="00C24067" w:rsidRPr="00C24067" w:rsidRDefault="00AC3132" w:rsidP="00C24067">
      <w:pPr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noProof/>
          <w:color w:val="000000"/>
          <w:sz w:val="20"/>
          <w:szCs w:val="20"/>
        </w:rPr>
        <w:lastRenderedPageBreak/>
        <w:pict w14:anchorId="54C3E53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9EA114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A6841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Internet-Draft       NRP Scalability Considerations        December 2021</w:t>
      </w:r>
    </w:p>
    <w:p w14:paraId="3627131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543C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6405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[RFC5120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Przygienda</w:t>
      </w:r>
      <w:proofErr w:type="spellEnd"/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T., Shen, N., and N.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Sheth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"M-ISIS: Multi</w:t>
      </w:r>
    </w:p>
    <w:p w14:paraId="4C6F775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Topology (MT) Routing in Intermediate System to</w:t>
      </w:r>
    </w:p>
    <w:p w14:paraId="6B430D3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Intermediate Systems (IS-ISs)", </w:t>
      </w:r>
      <w:hyperlink r:id="rId132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RFC 5120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65FD0E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10.17487/RFC5120, February 2008,</w:t>
      </w:r>
    </w:p>
    <w:p w14:paraId="24DEE00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</w:t>
      </w:r>
      <w:hyperlink r:id="rId133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https://www.rfc-editor.org/info/rfc5120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&gt;.</w:t>
      </w:r>
    </w:p>
    <w:p w14:paraId="154439E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E9EA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[RFC8200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  Deering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S. and R.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Hinden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 "Internet Protocol, Version 6</w:t>
      </w:r>
    </w:p>
    <w:p w14:paraId="2FC91B9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(IPv6) Specification", STD 86, </w:t>
      </w:r>
      <w:hyperlink r:id="rId134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RFC 8200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133A52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DOI 10.17487/RFC8200, July 2017,</w:t>
      </w:r>
    </w:p>
    <w:p w14:paraId="45539F5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</w:t>
      </w:r>
      <w:hyperlink r:id="rId135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https://www.rfc-editor.org/info/rfc8200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&gt;.</w:t>
      </w:r>
    </w:p>
    <w:p w14:paraId="34147BB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DBBEC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[TS23501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]  "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3GPP TS23.501", 2016,</w:t>
      </w:r>
    </w:p>
    <w:p w14:paraId="5933A0B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</w:t>
      </w:r>
      <w:hyperlink r:id="rId136" w:history="1"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https://portal.3gpp.org/desktopmodules/Specifications/</w:t>
        </w:r>
      </w:hyperlink>
    </w:p>
    <w:p w14:paraId="2CA8F84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hyperlink r:id="rId137" w:history="1">
        <w:proofErr w:type="spellStart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SpecificationDetails.aspx?specificationId</w:t>
        </w:r>
        <w:proofErr w:type="spellEnd"/>
        <w:r w:rsidRPr="00C2406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=3144</w:t>
        </w:r>
      </w:hyperlink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&gt;.</w:t>
      </w:r>
    </w:p>
    <w:p w14:paraId="6948877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80CBE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Authors' Addresses</w:t>
      </w:r>
    </w:p>
    <w:p w14:paraId="4E1A115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7FC9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Jie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Dong</w:t>
      </w:r>
    </w:p>
    <w:p w14:paraId="0841F95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Huawei Technologies</w:t>
      </w:r>
    </w:p>
    <w:p w14:paraId="6608035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Huawei Campus, No. 156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Beiqing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Road</w:t>
      </w:r>
    </w:p>
    <w:p w14:paraId="5C75981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Beijing</w:t>
      </w:r>
    </w:p>
    <w:p w14:paraId="2658A8F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100095</w:t>
      </w:r>
    </w:p>
    <w:p w14:paraId="3257A45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China</w:t>
      </w:r>
    </w:p>
    <w:p w14:paraId="67485A7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2B42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jie.dong@huawei.com</w:t>
      </w:r>
    </w:p>
    <w:p w14:paraId="11856BB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81625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A71CF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Zhenbin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</w:t>
      </w:r>
    </w:p>
    <w:p w14:paraId="620F1CC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Huawei Technologies</w:t>
      </w:r>
    </w:p>
    <w:p w14:paraId="78CED6A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Huawei Campus, No. 156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Beiqing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Road</w:t>
      </w:r>
    </w:p>
    <w:p w14:paraId="320E9E6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Beijing</w:t>
      </w:r>
    </w:p>
    <w:p w14:paraId="75DF196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100095</w:t>
      </w:r>
    </w:p>
    <w:p w14:paraId="0ADE4B4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China</w:t>
      </w:r>
    </w:p>
    <w:p w14:paraId="0CFB9C8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0621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lizhenbin@huawei.com</w:t>
      </w:r>
    </w:p>
    <w:p w14:paraId="28B0335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F98A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7F3F8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Liyan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Gong</w:t>
      </w:r>
    </w:p>
    <w:p w14:paraId="65B47B6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China Mobile</w:t>
      </w:r>
    </w:p>
    <w:p w14:paraId="57EFE19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No. 32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Xuanwumenxi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Ave., Xicheng District</w:t>
      </w:r>
    </w:p>
    <w:p w14:paraId="28ADFAE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Beijing</w:t>
      </w:r>
    </w:p>
    <w:p w14:paraId="3580423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China</w:t>
      </w:r>
    </w:p>
    <w:p w14:paraId="14793C4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0B4DA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gongliyan@chinamobile.com</w:t>
      </w:r>
    </w:p>
    <w:p w14:paraId="6EAE1CC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247A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D45B7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C4BC3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6673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62C13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9BF83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8EDCA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Dong, et al.              Expires 20 June 2022              </w:t>
      </w:r>
      <w:proofErr w:type="gramStart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 xml:space="preserve">   [</w:t>
      </w:r>
      <w:proofErr w:type="gramEnd"/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Page 16]</w:t>
      </w:r>
    </w:p>
    <w:p w14:paraId="2EB4D29C" w14:textId="77777777" w:rsidR="00C24067" w:rsidRPr="00C24067" w:rsidRDefault="00AC3132" w:rsidP="00C24067">
      <w:pPr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noProof/>
        </w:rPr>
      </w:r>
      <w:r>
        <w:rPr>
          <w:noProof/>
        </w:rPr>
        <w:pict w14:anchorId="51283323">
          <v:rect id="Horizontal Line 16" o:spid="_x0000_s1026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6A00648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1CFE7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777777"/>
          <w:sz w:val="20"/>
          <w:szCs w:val="20"/>
        </w:rPr>
        <w:t>Internet-Draft       NRP Scalability Considerations        December 2021</w:t>
      </w:r>
    </w:p>
    <w:p w14:paraId="6F5BAF6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65639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9F82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Guangming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Yang</w:t>
      </w:r>
    </w:p>
    <w:p w14:paraId="72A21D1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China Telecom</w:t>
      </w:r>
    </w:p>
    <w:p w14:paraId="504350F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No.109 West Zhongshan Ave., Tianhe District</w:t>
      </w:r>
    </w:p>
    <w:p w14:paraId="41865B4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Guangzhou</w:t>
      </w:r>
    </w:p>
    <w:p w14:paraId="5A680E6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China</w:t>
      </w:r>
    </w:p>
    <w:p w14:paraId="64FC6E7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25984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yangguangm@chinatelecom.cn</w:t>
      </w:r>
    </w:p>
    <w:p w14:paraId="1450A51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DABC3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72BDA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James N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Guichard</w:t>
      </w:r>
      <w:proofErr w:type="spellEnd"/>
    </w:p>
    <w:p w14:paraId="7AE19FE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Futurewei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Technologies</w:t>
      </w:r>
    </w:p>
    <w:p w14:paraId="3CBF6523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2330 Central Express Way</w:t>
      </w:r>
    </w:p>
    <w:p w14:paraId="1597C6D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Santa Clara,</w:t>
      </w:r>
    </w:p>
    <w:p w14:paraId="7AB4A2E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United States of America</w:t>
      </w:r>
    </w:p>
    <w:p w14:paraId="7EDABF4C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9D42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james.n.guichard@futurewei.com</w:t>
      </w:r>
    </w:p>
    <w:p w14:paraId="2D7C944A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1B69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6CBA6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Gyan Mishra</w:t>
      </w:r>
    </w:p>
    <w:p w14:paraId="774F5E6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Verizon Inc.</w:t>
      </w:r>
    </w:p>
    <w:p w14:paraId="3AE5204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145109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gyan.s.mishra@verizon.com</w:t>
      </w:r>
    </w:p>
    <w:p w14:paraId="3D7588C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E2C11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BD61D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Fengwei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Qin</w:t>
      </w:r>
    </w:p>
    <w:p w14:paraId="3760456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China Mobile</w:t>
      </w:r>
    </w:p>
    <w:p w14:paraId="0352A23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No. 32 </w:t>
      </w:r>
      <w:proofErr w:type="spell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Xuanwumenxi</w:t>
      </w:r>
      <w:proofErr w:type="spell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Ave., Xicheng District</w:t>
      </w:r>
    </w:p>
    <w:p w14:paraId="1426A54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Beijing</w:t>
      </w:r>
    </w:p>
    <w:p w14:paraId="299F413B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China</w:t>
      </w:r>
    </w:p>
    <w:p w14:paraId="5D9633E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51D29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Email: qinfengwei@chinamobile.com</w:t>
      </w:r>
    </w:p>
    <w:p w14:paraId="6C0A165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072B9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03DF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F5D4B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EF56B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E6E38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37159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44F58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8B756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325DD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70736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79094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426205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B7350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9436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A95D0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F22187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D377F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6DBE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6FF64E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48D4B2" w14:textId="77777777" w:rsidR="00C24067" w:rsidRPr="00C24067" w:rsidRDefault="00C24067" w:rsidP="00C2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Dong, et al.              Expires 20 June 2022              </w:t>
      </w:r>
      <w:proofErr w:type="gramStart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C24067">
        <w:rPr>
          <w:rFonts w:ascii="Courier New" w:eastAsia="Times New Roman" w:hAnsi="Courier New" w:cs="Courier New"/>
          <w:color w:val="000000"/>
          <w:sz w:val="20"/>
          <w:szCs w:val="20"/>
        </w:rPr>
        <w:t>Page 17]</w:t>
      </w:r>
    </w:p>
    <w:p w14:paraId="6F6C983F" w14:textId="77777777" w:rsidR="00D732C0" w:rsidRDefault="00AC3132"/>
    <w:sectPr w:rsidR="00D732C0">
      <w:headerReference w:type="even" r:id="rId138"/>
      <w:headerReference w:type="default" r:id="rId139"/>
      <w:footerReference w:type="even" r:id="rId140"/>
      <w:footerReference w:type="default" r:id="rId141"/>
      <w:headerReference w:type="first" r:id="rId142"/>
      <w:footerReference w:type="first" r:id="rId14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Tarek Saad" w:date="2022-01-06T14:41:00Z" w:initials="TS">
    <w:p w14:paraId="558E0E79" w14:textId="20D2D09C" w:rsidR="00704804" w:rsidRDefault="00704804">
      <w:pPr>
        <w:pStyle w:val="CommentText"/>
      </w:pPr>
      <w:r>
        <w:rPr>
          <w:rStyle w:val="CommentReference"/>
        </w:rPr>
        <w:annotationRef/>
      </w:r>
      <w:r w:rsidR="006E0C8E">
        <w:t>Why is it VTN</w:t>
      </w:r>
      <w:r w:rsidR="007D3404">
        <w:t xml:space="preserve"> here?</w:t>
      </w:r>
    </w:p>
  </w:comment>
  <w:comment w:id="13" w:author="Tarek Saad" w:date="2022-01-06T14:43:00Z" w:initials="TS">
    <w:p w14:paraId="1A9CB9F7" w14:textId="2C5337D7" w:rsidR="00113604" w:rsidRDefault="00113604">
      <w:pPr>
        <w:pStyle w:val="CommentText"/>
      </w:pPr>
      <w:r>
        <w:rPr>
          <w:rStyle w:val="CommentReference"/>
        </w:rPr>
        <w:annotationRef/>
      </w:r>
      <w:r>
        <w:t>Why not NRP?</w:t>
      </w:r>
    </w:p>
  </w:comment>
  <w:comment w:id="16" w:author="Tarek Saad" w:date="2022-01-06T14:45:00Z" w:initials="TS">
    <w:p w14:paraId="55B30825" w14:textId="248FB7C6" w:rsidR="00A557F2" w:rsidRDefault="00A557F2">
      <w:pPr>
        <w:pStyle w:val="CommentText"/>
      </w:pPr>
      <w:r>
        <w:rPr>
          <w:rStyle w:val="CommentReference"/>
        </w:rPr>
        <w:annotationRef/>
      </w:r>
      <w:r w:rsidR="00864CA1">
        <w:rPr>
          <w:rStyle w:val="CommentReference"/>
        </w:rPr>
        <w:t>s</w:t>
      </w:r>
      <w:r w:rsidR="00087E88">
        <w:rPr>
          <w:rStyle w:val="CommentReference"/>
        </w:rPr>
        <w:t xml:space="preserve">cenarios </w:t>
      </w:r>
      <w:r w:rsidR="00864CA1">
        <w:rPr>
          <w:rStyle w:val="CommentReference"/>
        </w:rPr>
        <w:t xml:space="preserve">are not defined </w:t>
      </w:r>
      <w:proofErr w:type="gramStart"/>
      <w:r w:rsidR="00864CA1">
        <w:rPr>
          <w:rStyle w:val="CommentReference"/>
        </w:rPr>
        <w:t>yet..</w:t>
      </w:r>
      <w:proofErr w:type="gramEnd"/>
      <w:r w:rsidR="00864CA1">
        <w:rPr>
          <w:rStyle w:val="CommentReference"/>
        </w:rPr>
        <w:t xml:space="preserve"> So, stating number of NRP</w:t>
      </w:r>
      <w:r w:rsidR="00372AFC">
        <w:rPr>
          <w:rStyle w:val="CommentReference"/>
        </w:rPr>
        <w:t xml:space="preserve"> needed is dependent on </w:t>
      </w:r>
      <w:r w:rsidR="007D3404">
        <w:rPr>
          <w:rStyle w:val="CommentReference"/>
        </w:rPr>
        <w:t>'unknown’ scenarios</w:t>
      </w:r>
      <w:r w:rsidR="00372AFC">
        <w:rPr>
          <w:rStyle w:val="CommentReference"/>
        </w:rPr>
        <w:t xml:space="preserve"> is confusing</w:t>
      </w:r>
    </w:p>
  </w:comment>
  <w:comment w:id="17" w:author="Tarek Saad" w:date="2022-01-06T15:42:00Z" w:initials="TS">
    <w:p w14:paraId="59A134F2" w14:textId="4C5EA118" w:rsidR="00A56DF5" w:rsidRDefault="00A56DF5">
      <w:pPr>
        <w:pStyle w:val="CommentText"/>
      </w:pPr>
      <w:r>
        <w:rPr>
          <w:rStyle w:val="CommentReference"/>
        </w:rPr>
        <w:annotationRef/>
      </w:r>
      <w:r w:rsidR="004F3048">
        <w:t xml:space="preserve">a </w:t>
      </w:r>
      <w:r w:rsidR="008629D8">
        <w:t xml:space="preserve">service type </w:t>
      </w:r>
      <w:r w:rsidR="004F3048">
        <w:t xml:space="preserve">deployed in an </w:t>
      </w:r>
      <w:r w:rsidR="008629D8">
        <w:t xml:space="preserve">NRP </w:t>
      </w:r>
      <w:r w:rsidR="004F3048">
        <w:t xml:space="preserve">vs. </w:t>
      </w:r>
      <w:r w:rsidR="008629D8">
        <w:t>a network slice?</w:t>
      </w:r>
    </w:p>
  </w:comment>
  <w:comment w:id="18" w:author="Tarek Saad" w:date="2022-01-06T18:32:00Z" w:initials="TS">
    <w:p w14:paraId="06C1531A" w14:textId="77777777" w:rsidR="00D26661" w:rsidRDefault="00662DBF">
      <w:pPr>
        <w:pStyle w:val="CommentText"/>
      </w:pPr>
      <w:r>
        <w:rPr>
          <w:rStyle w:val="CommentReference"/>
        </w:rPr>
        <w:annotationRef/>
      </w:r>
      <w:r w:rsidR="0082160B">
        <w:t xml:space="preserve">Vertical industries? </w:t>
      </w:r>
    </w:p>
    <w:p w14:paraId="2C4FC59C" w14:textId="2271E740" w:rsidR="00662DBF" w:rsidRDefault="0082160B">
      <w:pPr>
        <w:pStyle w:val="CommentText"/>
      </w:pPr>
      <w:r>
        <w:t>do you mean industrial services vertical?</w:t>
      </w:r>
    </w:p>
  </w:comment>
  <w:comment w:id="19" w:author="Tarek Saad" w:date="2022-01-06T18:33:00Z" w:initials="TS">
    <w:p w14:paraId="1A2304F2" w14:textId="118FC69A" w:rsidR="00F004CF" w:rsidRDefault="00F004CF">
      <w:pPr>
        <w:pStyle w:val="CommentText"/>
      </w:pPr>
      <w:r>
        <w:rPr>
          <w:rStyle w:val="CommentReference"/>
        </w:rPr>
        <w:annotationRef/>
      </w:r>
      <w:r>
        <w:t>Why is this relevant in this document context?</w:t>
      </w:r>
    </w:p>
  </w:comment>
  <w:comment w:id="20" w:author="Tarek Saad" w:date="2022-01-06T17:17:00Z" w:initials="TS">
    <w:p w14:paraId="06A6B51D" w14:textId="789E33D2" w:rsidR="005001FE" w:rsidRDefault="005001FE">
      <w:pPr>
        <w:pStyle w:val="CommentText"/>
      </w:pPr>
      <w:r>
        <w:rPr>
          <w:rStyle w:val="CommentReference"/>
        </w:rPr>
        <w:annotationRef/>
      </w:r>
      <w:r>
        <w:t xml:space="preserve">Per NRP path computation can be </w:t>
      </w:r>
      <w:r w:rsidR="00232080">
        <w:t xml:space="preserve">restricted to </w:t>
      </w:r>
      <w:r>
        <w:t xml:space="preserve">only select </w:t>
      </w:r>
      <w:r w:rsidR="00232080">
        <w:t>routers</w:t>
      </w:r>
      <w:r>
        <w:t xml:space="preserve"> (</w:t>
      </w:r>
      <w:proofErr w:type="gramStart"/>
      <w:r>
        <w:t>e.g.</w:t>
      </w:r>
      <w:proofErr w:type="gramEnd"/>
      <w:r>
        <w:t xml:space="preserve"> </w:t>
      </w:r>
      <w:proofErr w:type="spellStart"/>
      <w:r>
        <w:t>headends</w:t>
      </w:r>
      <w:proofErr w:type="spellEnd"/>
      <w:r w:rsidR="00232080">
        <w:t>/</w:t>
      </w:r>
      <w:r>
        <w:t>SRTE) vs. on all nodes (al-la SR-IGP and FA)</w:t>
      </w:r>
    </w:p>
    <w:p w14:paraId="10867C5A" w14:textId="1EDE8D48" w:rsidR="00D554AD" w:rsidRDefault="00D554AD">
      <w:pPr>
        <w:pStyle w:val="CommentText"/>
      </w:pPr>
      <w:r>
        <w:t>In another case, per NRP path computation can be done on PCE only (no per NRP topology computation done on devices)</w:t>
      </w:r>
    </w:p>
  </w:comment>
  <w:comment w:id="21" w:author="Tarek Saad" w:date="2022-01-06T17:22:00Z" w:initials="TS">
    <w:p w14:paraId="262241D1" w14:textId="25B3F4B7" w:rsidR="005B0850" w:rsidRDefault="005B085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S</w:t>
      </w:r>
      <w:r>
        <w:t xml:space="preserve">ome aspects may be centralized while others not </w:t>
      </w:r>
      <w:r w:rsidR="00B35EC6">
        <w:t xml:space="preserve">-- </w:t>
      </w:r>
      <w:r>
        <w:t xml:space="preserve">depending on the </w:t>
      </w:r>
      <w:r w:rsidR="00A15EB9">
        <w:t>path setup technology</w:t>
      </w:r>
      <w:r w:rsidR="00B35EC6">
        <w:t xml:space="preserve"> (</w:t>
      </w:r>
      <w:proofErr w:type="gramStart"/>
      <w:r w:rsidR="00B35EC6">
        <w:t>e.g.</w:t>
      </w:r>
      <w:proofErr w:type="gramEnd"/>
      <w:r w:rsidR="00B35EC6">
        <w:t xml:space="preserve"> RSVP or SR)</w:t>
      </w:r>
      <w:r w:rsidR="00A15EB9">
        <w:t>.</w:t>
      </w:r>
    </w:p>
    <w:p w14:paraId="05766591" w14:textId="77777777" w:rsidR="00101E75" w:rsidRDefault="00101E75">
      <w:pPr>
        <w:pStyle w:val="CommentText"/>
      </w:pPr>
    </w:p>
    <w:p w14:paraId="65E25220" w14:textId="77777777" w:rsidR="00A15EB9" w:rsidRDefault="00B35EC6">
      <w:pPr>
        <w:pStyle w:val="CommentText"/>
      </w:pPr>
      <w:r>
        <w:t>W</w:t>
      </w:r>
      <w:r w:rsidR="00101E75">
        <w:t xml:space="preserve">hen </w:t>
      </w:r>
      <w:r w:rsidR="00A15EB9">
        <w:t>the device maintains state reservation (per NRP)</w:t>
      </w:r>
      <w:r w:rsidR="00101E75">
        <w:t xml:space="preserve"> – </w:t>
      </w:r>
      <w:proofErr w:type="gramStart"/>
      <w:r w:rsidR="00101E75">
        <w:t>e.g.</w:t>
      </w:r>
      <w:proofErr w:type="gramEnd"/>
      <w:r w:rsidR="00101E75">
        <w:t xml:space="preserve"> RSVP – the device </w:t>
      </w:r>
      <w:r w:rsidR="00A15EB9">
        <w:t xml:space="preserve">will need to update/flood </w:t>
      </w:r>
      <w:r w:rsidR="00101E75">
        <w:t>the current reservation state</w:t>
      </w:r>
      <w:r w:rsidR="00A15EB9">
        <w:t xml:space="preserve"> within the network </w:t>
      </w:r>
      <w:r w:rsidR="003C210E">
        <w:t>(</w:t>
      </w:r>
      <w:r w:rsidR="00A15EB9">
        <w:t xml:space="preserve">and to </w:t>
      </w:r>
      <w:r w:rsidR="003C210E">
        <w:t xml:space="preserve">controller) </w:t>
      </w:r>
      <w:r w:rsidR="00A15EB9">
        <w:t>using IGP/BGP-LS</w:t>
      </w:r>
    </w:p>
    <w:p w14:paraId="13501ABB" w14:textId="77777777" w:rsidR="00B852C1" w:rsidRDefault="00B852C1">
      <w:pPr>
        <w:pStyle w:val="CommentText"/>
      </w:pPr>
    </w:p>
    <w:p w14:paraId="109E8E29" w14:textId="4B41CC21" w:rsidR="00B852C1" w:rsidRDefault="00B852C1">
      <w:pPr>
        <w:pStyle w:val="CommentText"/>
      </w:pPr>
      <w:r>
        <w:t>Even when multiple controllers are deployed (</w:t>
      </w:r>
      <w:proofErr w:type="spellStart"/>
      <w:r>
        <w:t>e.g</w:t>
      </w:r>
      <w:proofErr w:type="spellEnd"/>
      <w:r>
        <w:t xml:space="preserve"> multiple domains), controllers may need to exchange state reservations of each domain to provide end-to-end connectivity</w:t>
      </w:r>
    </w:p>
  </w:comment>
  <w:comment w:id="22" w:author="Tarek Saad" w:date="2022-01-06T17:24:00Z" w:initials="TS">
    <w:p w14:paraId="7F65D1A7" w14:textId="26CD7499" w:rsidR="0084212F" w:rsidRDefault="004476DE">
      <w:pPr>
        <w:pStyle w:val="CommentText"/>
      </w:pPr>
      <w:r>
        <w:rPr>
          <w:rStyle w:val="CommentReference"/>
        </w:rPr>
        <w:annotationRef/>
      </w:r>
      <w:r>
        <w:t xml:space="preserve">It may be possible to </w:t>
      </w:r>
      <w:r w:rsidR="00165CDC">
        <w:t xml:space="preserve">distribute some of these centralized </w:t>
      </w:r>
      <w:proofErr w:type="spellStart"/>
      <w:r w:rsidR="00165CDC">
        <w:t>fuinction</w:t>
      </w:r>
      <w:proofErr w:type="spellEnd"/>
      <w:r w:rsidR="00165CDC">
        <w:t xml:space="preserve"> (</w:t>
      </w:r>
      <w:proofErr w:type="gramStart"/>
      <w:r w:rsidR="00165CDC">
        <w:t>e.g.</w:t>
      </w:r>
      <w:proofErr w:type="gramEnd"/>
      <w:r w:rsidR="00165CDC">
        <w:t xml:space="preserve"> to scale out). For example, separate instances of controller can be assigned to manage parts/regions of a network</w:t>
      </w:r>
      <w:r w:rsidR="0084212F">
        <w:t>. Creating a hierarchy of control may also help in certain cases.</w:t>
      </w:r>
    </w:p>
  </w:comment>
  <w:comment w:id="25" w:author="Tarek Saad" w:date="2022-01-06T17:32:00Z" w:initials="TS">
    <w:p w14:paraId="52296D40" w14:textId="017DC8AD" w:rsidR="008C0007" w:rsidRDefault="008C0007">
      <w:pPr>
        <w:pStyle w:val="CommentText"/>
      </w:pPr>
      <w:r>
        <w:rPr>
          <w:rStyle w:val="CommentReference"/>
        </w:rPr>
        <w:annotationRef/>
      </w:r>
      <w:r>
        <w:t xml:space="preserve">Note, that multiple different fields/IDs can map to the same NRP – </w:t>
      </w:r>
      <w:proofErr w:type="gramStart"/>
      <w:r>
        <w:t>i.e.</w:t>
      </w:r>
      <w:proofErr w:type="gramEnd"/>
      <w:r>
        <w:t xml:space="preserve"> N:1 relationship may exist between selectors and NRP</w:t>
      </w:r>
      <w:r w:rsidR="00A459C8">
        <w:t>. The solution should allow flexible mapping of selector to an NRP</w:t>
      </w:r>
    </w:p>
  </w:comment>
  <w:comment w:id="24" w:author="Tarek Saad" w:date="2022-01-06T17:31:00Z" w:initials="TS">
    <w:p w14:paraId="25DD3C4A" w14:textId="29693372" w:rsidR="00FF45A2" w:rsidRDefault="00721EF0">
      <w:pPr>
        <w:pStyle w:val="CommentText"/>
      </w:pPr>
      <w:r>
        <w:t xml:space="preserve">A </w:t>
      </w:r>
      <w:r w:rsidR="00FF45A2">
        <w:rPr>
          <w:rStyle w:val="CommentReference"/>
        </w:rPr>
        <w:annotationRef/>
      </w:r>
      <w:r>
        <w:rPr>
          <w:rStyle w:val="CommentReference"/>
        </w:rPr>
        <w:t>s</w:t>
      </w:r>
      <w:r>
        <w:t xml:space="preserve">imilar </w:t>
      </w:r>
      <w:r w:rsidR="008C0007">
        <w:t xml:space="preserve">detailed </w:t>
      </w:r>
      <w:r>
        <w:t xml:space="preserve">discussion </w:t>
      </w:r>
      <w:r w:rsidR="008C0007">
        <w:t xml:space="preserve">about this is </w:t>
      </w:r>
      <w:r>
        <w:t xml:space="preserve">presented in </w:t>
      </w:r>
      <w:r w:rsidR="008C0007" w:rsidRPr="008C0007">
        <w:t>draft-</w:t>
      </w:r>
      <w:proofErr w:type="spellStart"/>
      <w:r w:rsidR="008C0007" w:rsidRPr="008C0007">
        <w:t>bestbar</w:t>
      </w:r>
      <w:proofErr w:type="spellEnd"/>
      <w:r w:rsidR="008C0007" w:rsidRPr="008C0007">
        <w:t>-teas-ns-packet</w:t>
      </w:r>
      <w:r w:rsidR="006954A5">
        <w:t xml:space="preserve"> and in </w:t>
      </w:r>
      <w:r w:rsidR="006954A5" w:rsidRPr="006954A5">
        <w:t>draft-</w:t>
      </w:r>
      <w:proofErr w:type="spellStart"/>
      <w:r w:rsidR="006954A5" w:rsidRPr="006954A5">
        <w:t>bestbar</w:t>
      </w:r>
      <w:proofErr w:type="spellEnd"/>
      <w:r w:rsidR="006954A5" w:rsidRPr="006954A5">
        <w:t>-spring-scalable-ns</w:t>
      </w:r>
    </w:p>
  </w:comment>
  <w:comment w:id="26" w:author="Tarek Saad" w:date="2022-01-06T17:34:00Z" w:initials="TS">
    <w:p w14:paraId="38B6EF75" w14:textId="01204DA9" w:rsidR="008C0007" w:rsidRDefault="008C000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Not a</w:t>
      </w:r>
      <w:r w:rsidR="00F23D70">
        <w:rPr>
          <w:rStyle w:val="CommentReference"/>
        </w:rPr>
        <w:t>lways</w:t>
      </w:r>
      <w:r w:rsidR="00DA7F71">
        <w:rPr>
          <w:rStyle w:val="CommentReference"/>
        </w:rPr>
        <w:t xml:space="preserve"> – only when </w:t>
      </w:r>
      <w:r w:rsidR="00F23D70">
        <w:rPr>
          <w:rStyle w:val="CommentReference"/>
        </w:rPr>
        <w:t xml:space="preserve">separate forwarding entry </w:t>
      </w:r>
      <w:r w:rsidR="00DA7F71">
        <w:rPr>
          <w:rStyle w:val="CommentReference"/>
        </w:rPr>
        <w:t xml:space="preserve">per NRP </w:t>
      </w:r>
      <w:r w:rsidR="00F23D70">
        <w:rPr>
          <w:rStyle w:val="CommentReference"/>
        </w:rPr>
        <w:t xml:space="preserve">is </w:t>
      </w:r>
      <w:r w:rsidR="00DA7F71">
        <w:rPr>
          <w:rStyle w:val="CommentReference"/>
        </w:rPr>
        <w:t>used</w:t>
      </w:r>
      <w:r w:rsidR="00F23D70">
        <w:rPr>
          <w:rStyle w:val="CommentReference"/>
        </w:rPr>
        <w:t xml:space="preserve">. This is also discussed in </w:t>
      </w:r>
      <w:r w:rsidR="00F23D70" w:rsidRPr="00F23D70">
        <w:rPr>
          <w:rStyle w:val="CommentReference"/>
        </w:rPr>
        <w:t>draft-</w:t>
      </w:r>
      <w:proofErr w:type="spellStart"/>
      <w:r w:rsidR="00F23D70" w:rsidRPr="00F23D70">
        <w:rPr>
          <w:rStyle w:val="CommentReference"/>
        </w:rPr>
        <w:t>bestbar</w:t>
      </w:r>
      <w:proofErr w:type="spellEnd"/>
      <w:r w:rsidR="00F23D70" w:rsidRPr="00F23D70">
        <w:rPr>
          <w:rStyle w:val="CommentReference"/>
        </w:rPr>
        <w:t>-teas-ns-packet</w:t>
      </w:r>
      <w:r w:rsidR="006954A5">
        <w:rPr>
          <w:rStyle w:val="CommentReference"/>
        </w:rPr>
        <w:t xml:space="preserve"> and in </w:t>
      </w:r>
      <w:r w:rsidR="006954A5" w:rsidRPr="006954A5">
        <w:rPr>
          <w:rStyle w:val="CommentReference"/>
        </w:rPr>
        <w:t>draft-</w:t>
      </w:r>
      <w:proofErr w:type="spellStart"/>
      <w:r w:rsidR="006954A5" w:rsidRPr="006954A5">
        <w:rPr>
          <w:rStyle w:val="CommentReference"/>
        </w:rPr>
        <w:t>bestbar</w:t>
      </w:r>
      <w:proofErr w:type="spellEnd"/>
      <w:r w:rsidR="006954A5" w:rsidRPr="006954A5">
        <w:rPr>
          <w:rStyle w:val="CommentReference"/>
        </w:rPr>
        <w:t>-spring-scalable-ns</w:t>
      </w:r>
      <w:r w:rsidR="00F23D70">
        <w:rPr>
          <w:rStyle w:val="CommentReference"/>
        </w:rPr>
        <w:t>.</w:t>
      </w:r>
    </w:p>
  </w:comment>
  <w:comment w:id="27" w:author="Tarek Saad" w:date="2022-01-06T17:37:00Z" w:initials="TS">
    <w:p w14:paraId="222191AC" w14:textId="77777777" w:rsidR="006954A5" w:rsidRDefault="00CC1D5F">
      <w:pPr>
        <w:pStyle w:val="CommentText"/>
      </w:pPr>
      <w:r>
        <w:t xml:space="preserve">A comprehensive list </w:t>
      </w:r>
      <w:r w:rsidR="006954A5">
        <w:rPr>
          <w:rStyle w:val="CommentReference"/>
        </w:rPr>
        <w:annotationRef/>
      </w:r>
      <w:r>
        <w:rPr>
          <w:rStyle w:val="CommentReference"/>
        </w:rPr>
        <w:t>m</w:t>
      </w:r>
      <w:r w:rsidR="006954A5">
        <w:t xml:space="preserve">ay </w:t>
      </w:r>
      <w:r>
        <w:t xml:space="preserve">include </w:t>
      </w:r>
      <w:r w:rsidR="00667680">
        <w:t xml:space="preserve">mechanisms proposed in </w:t>
      </w:r>
      <w:r w:rsidRPr="00CC1D5F">
        <w:t>draft-</w:t>
      </w:r>
      <w:proofErr w:type="spellStart"/>
      <w:r w:rsidRPr="00CC1D5F">
        <w:t>bestbar</w:t>
      </w:r>
      <w:proofErr w:type="spellEnd"/>
      <w:r w:rsidRPr="00CC1D5F">
        <w:t>-spring-scalable-ns</w:t>
      </w:r>
      <w:r>
        <w:t xml:space="preserve"> and </w:t>
      </w:r>
      <w:r w:rsidR="00643CC7" w:rsidRPr="00643CC7">
        <w:t>draft-</w:t>
      </w:r>
      <w:proofErr w:type="spellStart"/>
      <w:r w:rsidR="00643CC7" w:rsidRPr="00643CC7">
        <w:t>bestbar</w:t>
      </w:r>
      <w:proofErr w:type="spellEnd"/>
      <w:r w:rsidR="00643CC7" w:rsidRPr="00643CC7">
        <w:t>-</w:t>
      </w:r>
      <w:proofErr w:type="spellStart"/>
      <w:r w:rsidR="00643CC7" w:rsidRPr="00643CC7">
        <w:t>lsr</w:t>
      </w:r>
      <w:proofErr w:type="spellEnd"/>
      <w:r w:rsidR="00643CC7" w:rsidRPr="00643CC7">
        <w:t>-spring-</w:t>
      </w:r>
      <w:proofErr w:type="spellStart"/>
      <w:r w:rsidR="00643CC7" w:rsidRPr="00643CC7">
        <w:t>sa</w:t>
      </w:r>
      <w:proofErr w:type="spellEnd"/>
    </w:p>
    <w:p w14:paraId="5795028D" w14:textId="77777777" w:rsidR="00BB3502" w:rsidRDefault="00BB3502">
      <w:pPr>
        <w:pStyle w:val="CommentText"/>
      </w:pPr>
    </w:p>
    <w:p w14:paraId="338627E9" w14:textId="1824311D" w:rsidR="00BB3502" w:rsidRDefault="00BB3502">
      <w:pPr>
        <w:pStyle w:val="CommentText"/>
      </w:pPr>
      <w:r>
        <w:t xml:space="preserve">Please note that we will rename </w:t>
      </w:r>
      <w:r w:rsidRPr="00C665E8">
        <w:t>draft-</w:t>
      </w:r>
      <w:proofErr w:type="spellStart"/>
      <w:r w:rsidRPr="00C665E8">
        <w:t>bestbar</w:t>
      </w:r>
      <w:proofErr w:type="spellEnd"/>
      <w:r w:rsidRPr="00C665E8">
        <w:t>-</w:t>
      </w:r>
      <w:proofErr w:type="spellStart"/>
      <w:r w:rsidRPr="00C665E8">
        <w:t>lsr</w:t>
      </w:r>
      <w:proofErr w:type="spellEnd"/>
      <w:r w:rsidRPr="00C665E8">
        <w:t>-spring-</w:t>
      </w:r>
      <w:proofErr w:type="spellStart"/>
      <w:r w:rsidRPr="00C665E8">
        <w:t>sa</w:t>
      </w:r>
      <w:proofErr w:type="spellEnd"/>
      <w:r>
        <w:t xml:space="preserve"> to </w:t>
      </w:r>
      <w:r w:rsidRPr="00C665E8">
        <w:t>draft-</w:t>
      </w:r>
      <w:proofErr w:type="spellStart"/>
      <w:r w:rsidRPr="00C665E8">
        <w:t>bestbar</w:t>
      </w:r>
      <w:proofErr w:type="spellEnd"/>
      <w:r w:rsidRPr="00C665E8">
        <w:t>-</w:t>
      </w:r>
      <w:proofErr w:type="spellStart"/>
      <w:r w:rsidRPr="00C665E8">
        <w:t>lsr</w:t>
      </w:r>
      <w:proofErr w:type="spellEnd"/>
      <w:r w:rsidRPr="00C665E8">
        <w:t>-spring-</w:t>
      </w:r>
      <w:proofErr w:type="spellStart"/>
      <w:r>
        <w:t>nrp</w:t>
      </w:r>
      <w:proofErr w:type="spellEnd"/>
    </w:p>
  </w:comment>
  <w:comment w:id="28" w:author="Tarek Saad" w:date="2022-01-06T17:41:00Z" w:initials="TS">
    <w:p w14:paraId="2D8BD807" w14:textId="77777777" w:rsidR="00C665E8" w:rsidRDefault="00C665E8">
      <w:pPr>
        <w:pStyle w:val="CommentText"/>
      </w:pPr>
      <w:r>
        <w:rPr>
          <w:rStyle w:val="CommentReference"/>
        </w:rPr>
        <w:annotationRef/>
      </w:r>
      <w:r>
        <w:t xml:space="preserve">This is not always. The proposal in </w:t>
      </w:r>
      <w:r w:rsidRPr="00CC1D5F">
        <w:t>draft-</w:t>
      </w:r>
      <w:proofErr w:type="spellStart"/>
      <w:r w:rsidRPr="00CC1D5F">
        <w:t>bestbar</w:t>
      </w:r>
      <w:proofErr w:type="spellEnd"/>
      <w:r w:rsidRPr="00CC1D5F">
        <w:t>-spring-scalable-</w:t>
      </w:r>
      <w:proofErr w:type="gramStart"/>
      <w:r w:rsidRPr="00CC1D5F">
        <w:t>ns</w:t>
      </w:r>
      <w:r w:rsidRPr="00C665E8">
        <w:t xml:space="preserve"> </w:t>
      </w:r>
      <w:r>
        <w:t xml:space="preserve"> and</w:t>
      </w:r>
      <w:proofErr w:type="gramEnd"/>
      <w:r>
        <w:t xml:space="preserve"> </w:t>
      </w:r>
      <w:r w:rsidRPr="00C665E8">
        <w:t>draft-</w:t>
      </w:r>
      <w:proofErr w:type="spellStart"/>
      <w:r w:rsidRPr="00C665E8">
        <w:t>bestbar</w:t>
      </w:r>
      <w:proofErr w:type="spellEnd"/>
      <w:r w:rsidRPr="00C665E8">
        <w:t>-</w:t>
      </w:r>
      <w:proofErr w:type="spellStart"/>
      <w:r w:rsidRPr="00C665E8">
        <w:t>lsr</w:t>
      </w:r>
      <w:proofErr w:type="spellEnd"/>
      <w:r w:rsidRPr="00C665E8">
        <w:t>-spring-</w:t>
      </w:r>
      <w:proofErr w:type="spellStart"/>
      <w:r w:rsidRPr="00C665E8">
        <w:t>sa</w:t>
      </w:r>
      <w:proofErr w:type="spellEnd"/>
      <w:r>
        <w:t xml:space="preserve"> allow</w:t>
      </w:r>
      <w:r w:rsidR="00DA7F71">
        <w:t>s</w:t>
      </w:r>
      <w:r>
        <w:t xml:space="preserve"> </w:t>
      </w:r>
      <w:r w:rsidR="00DA7F71">
        <w:t xml:space="preserve">multiple </w:t>
      </w:r>
      <w:r>
        <w:t>NRP SIDs to share the same SPF</w:t>
      </w:r>
      <w:r w:rsidR="00322673">
        <w:t xml:space="preserve"> computation</w:t>
      </w:r>
      <w:r w:rsidR="00DA7F71">
        <w:t xml:space="preserve"> (</w:t>
      </w:r>
      <w:proofErr w:type="spellStart"/>
      <w:r w:rsidR="00DA7F71">
        <w:t>i</w:t>
      </w:r>
      <w:proofErr w:type="spellEnd"/>
      <w:r w:rsidR="00DA7F71">
        <w:t>..e same IGP next-hops)</w:t>
      </w:r>
    </w:p>
    <w:p w14:paraId="251E2EFA" w14:textId="77777777" w:rsidR="00BB3502" w:rsidRDefault="00BB3502">
      <w:pPr>
        <w:pStyle w:val="CommentText"/>
      </w:pPr>
    </w:p>
    <w:p w14:paraId="3E9433CB" w14:textId="70D53EEB" w:rsidR="00BB3502" w:rsidRDefault="00BB3502">
      <w:pPr>
        <w:pStyle w:val="CommentText"/>
      </w:pPr>
      <w:r>
        <w:t xml:space="preserve">Please note that we will rename </w:t>
      </w:r>
      <w:r w:rsidRPr="00C665E8">
        <w:t>draft-</w:t>
      </w:r>
      <w:proofErr w:type="spellStart"/>
      <w:r w:rsidRPr="00C665E8">
        <w:t>bestbar</w:t>
      </w:r>
      <w:proofErr w:type="spellEnd"/>
      <w:r w:rsidRPr="00C665E8">
        <w:t>-</w:t>
      </w:r>
      <w:proofErr w:type="spellStart"/>
      <w:r w:rsidRPr="00C665E8">
        <w:t>lsr</w:t>
      </w:r>
      <w:proofErr w:type="spellEnd"/>
      <w:r w:rsidRPr="00C665E8">
        <w:t>-spring-</w:t>
      </w:r>
      <w:proofErr w:type="spellStart"/>
      <w:r w:rsidRPr="00C665E8">
        <w:t>sa</w:t>
      </w:r>
      <w:proofErr w:type="spellEnd"/>
      <w:r>
        <w:t xml:space="preserve"> to </w:t>
      </w:r>
      <w:r w:rsidRPr="00C665E8">
        <w:t>draft-</w:t>
      </w:r>
      <w:proofErr w:type="spellStart"/>
      <w:r w:rsidRPr="00C665E8">
        <w:t>bestbar</w:t>
      </w:r>
      <w:proofErr w:type="spellEnd"/>
      <w:r w:rsidRPr="00C665E8">
        <w:t>-</w:t>
      </w:r>
      <w:proofErr w:type="spellStart"/>
      <w:r w:rsidRPr="00C665E8">
        <w:t>lsr</w:t>
      </w:r>
      <w:proofErr w:type="spellEnd"/>
      <w:r w:rsidRPr="00C665E8">
        <w:t>-spring-</w:t>
      </w:r>
      <w:proofErr w:type="spellStart"/>
      <w:r>
        <w:t>nrp</w:t>
      </w:r>
      <w:proofErr w:type="spellEnd"/>
    </w:p>
  </w:comment>
  <w:comment w:id="29" w:author="Tarek Saad" w:date="2022-01-06T17:42:00Z" w:initials="TS">
    <w:p w14:paraId="5CFD84D5" w14:textId="39507269" w:rsidR="00254AFE" w:rsidRDefault="00254AFE">
      <w:pPr>
        <w:pStyle w:val="CommentText"/>
      </w:pPr>
      <w:r>
        <w:t>The number of topologies does not need to translate to number of NRPs. In fact</w:t>
      </w:r>
      <w:r w:rsidR="009A122B">
        <w:t>,</w:t>
      </w:r>
      <w:r>
        <w:t xml:space="preserve"> </w:t>
      </w:r>
      <w:r w:rsidR="009A122B">
        <w:t>multiple NRPs can share the same topology.</w:t>
      </w:r>
    </w:p>
    <w:p w14:paraId="338D07B9" w14:textId="77777777" w:rsidR="009A122B" w:rsidRDefault="009A122B">
      <w:pPr>
        <w:pStyle w:val="CommentText"/>
      </w:pPr>
    </w:p>
    <w:p w14:paraId="43A714A8" w14:textId="77777777" w:rsidR="00322673" w:rsidRDefault="00322673">
      <w:pPr>
        <w:pStyle w:val="CommentText"/>
      </w:pPr>
      <w:r>
        <w:t xml:space="preserve">The proposal in </w:t>
      </w:r>
      <w:r>
        <w:rPr>
          <w:rStyle w:val="CommentReference"/>
        </w:rPr>
        <w:annotationRef/>
      </w:r>
      <w:r w:rsidRPr="00CC1D5F">
        <w:t>draft-</w:t>
      </w:r>
      <w:proofErr w:type="spellStart"/>
      <w:r w:rsidRPr="00CC1D5F">
        <w:t>bestbar</w:t>
      </w:r>
      <w:proofErr w:type="spellEnd"/>
      <w:r w:rsidRPr="00CC1D5F">
        <w:t>-spring-scalable-ns</w:t>
      </w:r>
      <w:r>
        <w:t xml:space="preserve"> and </w:t>
      </w:r>
      <w:r w:rsidRPr="00C665E8">
        <w:t>draft-</w:t>
      </w:r>
      <w:proofErr w:type="spellStart"/>
      <w:r w:rsidRPr="00C665E8">
        <w:t>bestbar</w:t>
      </w:r>
      <w:proofErr w:type="spellEnd"/>
      <w:r w:rsidRPr="00C665E8">
        <w:t>-</w:t>
      </w:r>
      <w:proofErr w:type="spellStart"/>
      <w:r w:rsidRPr="00C665E8">
        <w:t>lsr</w:t>
      </w:r>
      <w:proofErr w:type="spellEnd"/>
      <w:r w:rsidRPr="00C665E8">
        <w:t>-spring-</w:t>
      </w:r>
      <w:proofErr w:type="spellStart"/>
      <w:proofErr w:type="gramStart"/>
      <w:r w:rsidRPr="00C665E8">
        <w:t>sa</w:t>
      </w:r>
      <w:proofErr w:type="spellEnd"/>
      <w:r>
        <w:t xml:space="preserve">  allows</w:t>
      </w:r>
      <w:proofErr w:type="gramEnd"/>
      <w:r>
        <w:t xml:space="preserve"> the number of topologies/FAs to be orthogonal to the number of NRPs (</w:t>
      </w:r>
      <w:r w:rsidR="00E52C82">
        <w:t xml:space="preserve">constrained by a </w:t>
      </w:r>
      <w:r>
        <w:t xml:space="preserve">new NRP </w:t>
      </w:r>
      <w:r w:rsidR="00E52C82">
        <w:t xml:space="preserve">32-bit </w:t>
      </w:r>
      <w:r>
        <w:t>ID</w:t>
      </w:r>
      <w:r w:rsidR="00E52C82">
        <w:t>)</w:t>
      </w:r>
    </w:p>
    <w:p w14:paraId="5CBE6225" w14:textId="77777777" w:rsidR="00BB3502" w:rsidRDefault="00BB3502">
      <w:pPr>
        <w:pStyle w:val="CommentText"/>
      </w:pPr>
    </w:p>
    <w:p w14:paraId="54667B75" w14:textId="073CD997" w:rsidR="00BB3502" w:rsidRDefault="00BB3502">
      <w:pPr>
        <w:pStyle w:val="CommentText"/>
      </w:pPr>
      <w:r>
        <w:t xml:space="preserve">Please note that we will rename </w:t>
      </w:r>
      <w:r w:rsidRPr="00C665E8">
        <w:t>draft-</w:t>
      </w:r>
      <w:proofErr w:type="spellStart"/>
      <w:r w:rsidRPr="00C665E8">
        <w:t>bestbar</w:t>
      </w:r>
      <w:proofErr w:type="spellEnd"/>
      <w:r w:rsidRPr="00C665E8">
        <w:t>-</w:t>
      </w:r>
      <w:proofErr w:type="spellStart"/>
      <w:r w:rsidRPr="00C665E8">
        <w:t>lsr</w:t>
      </w:r>
      <w:proofErr w:type="spellEnd"/>
      <w:r w:rsidRPr="00C665E8">
        <w:t>-spring-</w:t>
      </w:r>
      <w:proofErr w:type="spellStart"/>
      <w:r w:rsidRPr="00C665E8">
        <w:t>sa</w:t>
      </w:r>
      <w:proofErr w:type="spellEnd"/>
      <w:r>
        <w:t xml:space="preserve"> to </w:t>
      </w:r>
      <w:r w:rsidRPr="00C665E8">
        <w:t>draft-</w:t>
      </w:r>
      <w:proofErr w:type="spellStart"/>
      <w:r w:rsidRPr="00C665E8">
        <w:t>bestbar</w:t>
      </w:r>
      <w:proofErr w:type="spellEnd"/>
      <w:r w:rsidRPr="00C665E8">
        <w:t>-</w:t>
      </w:r>
      <w:proofErr w:type="spellStart"/>
      <w:r w:rsidRPr="00C665E8">
        <w:t>lsr</w:t>
      </w:r>
      <w:proofErr w:type="spellEnd"/>
      <w:r w:rsidRPr="00C665E8">
        <w:t>-spring-</w:t>
      </w:r>
      <w:proofErr w:type="spellStart"/>
      <w:r>
        <w:t>nrp</w:t>
      </w:r>
      <w:proofErr w:type="spellEnd"/>
    </w:p>
  </w:comment>
  <w:comment w:id="30" w:author="Tarek Saad" w:date="2022-01-06T17:52:00Z" w:initials="TS">
    <w:p w14:paraId="01013ED3" w14:textId="77777777" w:rsidR="006E1597" w:rsidRDefault="00EA3426">
      <w:pPr>
        <w:pStyle w:val="CommentText"/>
      </w:pPr>
      <w:r>
        <w:t xml:space="preserve">In </w:t>
      </w:r>
      <w:r w:rsidRPr="00477B46">
        <w:t>draft-</w:t>
      </w:r>
      <w:proofErr w:type="spellStart"/>
      <w:r w:rsidRPr="00477B46">
        <w:t>bestbar</w:t>
      </w:r>
      <w:proofErr w:type="spellEnd"/>
      <w:r w:rsidRPr="00477B46">
        <w:t>-</w:t>
      </w:r>
      <w:proofErr w:type="spellStart"/>
      <w:r w:rsidRPr="00477B46">
        <w:t>lsr</w:t>
      </w:r>
      <w:proofErr w:type="spellEnd"/>
      <w:r w:rsidRPr="00477B46">
        <w:t>-slice-aware-</w:t>
      </w:r>
      <w:proofErr w:type="spellStart"/>
      <w:r w:rsidRPr="00477B46">
        <w:t>te</w:t>
      </w:r>
      <w:proofErr w:type="spellEnd"/>
      <w:r>
        <w:t xml:space="preserve">, we propose </w:t>
      </w:r>
      <w:r w:rsidR="002B40AE">
        <w:rPr>
          <w:rStyle w:val="CommentReference"/>
        </w:rPr>
        <w:t xml:space="preserve">optimizations </w:t>
      </w:r>
      <w:r w:rsidR="0079401F">
        <w:t xml:space="preserve">using </w:t>
      </w:r>
      <w:r w:rsidR="0079401F" w:rsidRPr="0079401F">
        <w:t>GENINFO TLV</w:t>
      </w:r>
      <w:r w:rsidR="00E67527">
        <w:t xml:space="preserve"> </w:t>
      </w:r>
      <w:r w:rsidR="002B40AE">
        <w:t xml:space="preserve">to advertise </w:t>
      </w:r>
      <w:r>
        <w:t xml:space="preserve">(NRP) </w:t>
      </w:r>
      <w:r w:rsidR="002B40AE">
        <w:t>application specific information (</w:t>
      </w:r>
      <w:proofErr w:type="gramStart"/>
      <w:r w:rsidR="002B40AE">
        <w:t>e.g.</w:t>
      </w:r>
      <w:proofErr w:type="gramEnd"/>
      <w:r w:rsidR="002B40AE">
        <w:t xml:space="preserve"> </w:t>
      </w:r>
      <w:r w:rsidR="00E67527">
        <w:t xml:space="preserve">to </w:t>
      </w:r>
      <w:r w:rsidR="002B40AE">
        <w:t xml:space="preserve">advertise </w:t>
      </w:r>
      <w:r w:rsidR="00E67527">
        <w:t>NRP reservation states</w:t>
      </w:r>
      <w:r w:rsidR="002B40AE">
        <w:t>)</w:t>
      </w:r>
      <w:r w:rsidR="00E67527">
        <w:t xml:space="preserve"> </w:t>
      </w:r>
      <w:r w:rsidR="002B40AE">
        <w:t xml:space="preserve">was </w:t>
      </w:r>
      <w:r w:rsidR="00477B46">
        <w:t>presented</w:t>
      </w:r>
      <w:r w:rsidR="00D86831">
        <w:t xml:space="preserve">. </w:t>
      </w:r>
    </w:p>
    <w:p w14:paraId="12F34989" w14:textId="56F6CA0F" w:rsidR="00D017BE" w:rsidRDefault="00D017BE">
      <w:pPr>
        <w:pStyle w:val="CommentText"/>
      </w:pPr>
      <w:r>
        <w:t xml:space="preserve">This allows decoupling NRP state information from </w:t>
      </w:r>
      <w:r w:rsidRPr="00D017BE">
        <w:t>information not directly related to the operation</w:t>
      </w:r>
      <w:r w:rsidR="003534C6">
        <w:t xml:space="preserve"> of IGP.</w:t>
      </w:r>
    </w:p>
  </w:comment>
  <w:comment w:id="31" w:author="Tarek Saad" w:date="2022-01-06T17:56:00Z" w:initials="TS">
    <w:p w14:paraId="7F649F40" w14:textId="45AC925F" w:rsidR="001B3A0F" w:rsidRDefault="001B3A0F">
      <w:pPr>
        <w:pStyle w:val="CommentText"/>
      </w:pPr>
      <w:r>
        <w:rPr>
          <w:rStyle w:val="CommentReference"/>
        </w:rPr>
        <w:annotationRef/>
      </w:r>
      <w:r>
        <w:t>See also advertising per application attributes in separate IGP instance</w:t>
      </w:r>
      <w:r w:rsidR="00BA1577">
        <w:t xml:space="preserve"> </w:t>
      </w:r>
      <w:r w:rsidR="00BA1577" w:rsidRPr="00BA1577">
        <w:t>RFC6823</w:t>
      </w:r>
    </w:p>
  </w:comment>
  <w:comment w:id="32" w:author="Tarek Saad" w:date="2022-01-06T17:59:00Z" w:initials="TS">
    <w:p w14:paraId="298B275E" w14:textId="41AC41C5" w:rsidR="001527C7" w:rsidRDefault="001527C7">
      <w:pPr>
        <w:pStyle w:val="CommentText"/>
      </w:pPr>
      <w:r>
        <w:rPr>
          <w:rStyle w:val="CommentReference"/>
        </w:rPr>
        <w:annotationRef/>
      </w:r>
      <w:r w:rsidR="006B43F7">
        <w:rPr>
          <w:rStyle w:val="CommentReference"/>
        </w:rPr>
        <w:t xml:space="preserve">May reference or incorporate information from </w:t>
      </w:r>
      <w:r w:rsidR="006B43F7" w:rsidRPr="00CC1D5F">
        <w:t>draft-</w:t>
      </w:r>
      <w:proofErr w:type="spellStart"/>
      <w:r w:rsidR="006B43F7" w:rsidRPr="00CC1D5F">
        <w:t>bestbar</w:t>
      </w:r>
      <w:proofErr w:type="spellEnd"/>
      <w:r w:rsidR="006B43F7" w:rsidRPr="00CC1D5F">
        <w:t>-spring-scalable-ns</w:t>
      </w:r>
    </w:p>
  </w:comment>
  <w:comment w:id="33" w:author="Tarek Saad" w:date="2022-01-06T18:09:00Z" w:initials="TS">
    <w:p w14:paraId="389C9777" w14:textId="162C3466" w:rsidR="00412FAD" w:rsidRDefault="00412FAD">
      <w:pPr>
        <w:pStyle w:val="CommentText"/>
      </w:pPr>
      <w:r>
        <w:rPr>
          <w:rStyle w:val="CommentReference"/>
        </w:rPr>
        <w:annotationRef/>
      </w:r>
      <w:r>
        <w:t>Why are these virtual?</w:t>
      </w:r>
    </w:p>
  </w:comment>
  <w:comment w:id="34" w:author="Tarek Saad" w:date="2022-01-06T18:02:00Z" w:initials="TS">
    <w:p w14:paraId="66E2FE90" w14:textId="1A47C17C" w:rsidR="00523576" w:rsidRDefault="00523576">
      <w:pPr>
        <w:pStyle w:val="CommentText"/>
      </w:pPr>
      <w:r>
        <w:rPr>
          <w:rStyle w:val="CommentReference"/>
        </w:rPr>
        <w:annotationRef/>
      </w:r>
      <w:r>
        <w:t xml:space="preserve">Why do these have to be virtual? This can simply be a link </w:t>
      </w:r>
      <w:r w:rsidR="00352A17">
        <w:t>that is shared by multiple NRPs</w:t>
      </w:r>
    </w:p>
    <w:p w14:paraId="7468DF9F" w14:textId="77777777" w:rsidR="00352A17" w:rsidRDefault="00352A17">
      <w:pPr>
        <w:pStyle w:val="CommentText"/>
      </w:pPr>
    </w:p>
    <w:p w14:paraId="4D47D4C2" w14:textId="2DC13B24" w:rsidR="00450E3C" w:rsidRDefault="00352A17">
      <w:pPr>
        <w:pStyle w:val="CommentText"/>
      </w:pPr>
      <w:r>
        <w:t xml:space="preserve">Also, a single link can cater to </w:t>
      </w:r>
      <w:r w:rsidR="00822A8A">
        <w:t xml:space="preserve">(theoretically) any number of </w:t>
      </w:r>
      <w:r>
        <w:t>NRPs</w:t>
      </w:r>
      <w:r w:rsidR="00450E3C">
        <w:t>. There are restrictions imposed by IGPs (</w:t>
      </w:r>
      <w:proofErr w:type="gramStart"/>
      <w:r w:rsidR="00450E3C">
        <w:t>e.g.</w:t>
      </w:r>
      <w:proofErr w:type="gramEnd"/>
      <w:r w:rsidR="00450E3C">
        <w:t xml:space="preserve"> LSP size) that may limit the number of NRPs per link</w:t>
      </w:r>
    </w:p>
  </w:comment>
  <w:comment w:id="35" w:author="Tarek Saad" w:date="2022-01-06T18:10:00Z" w:initials="TS">
    <w:p w14:paraId="67A2C515" w14:textId="14A4488B" w:rsidR="00D55D70" w:rsidRDefault="00987593">
      <w:pPr>
        <w:pStyle w:val="CommentText"/>
      </w:pPr>
      <w:r>
        <w:rPr>
          <w:rStyle w:val="CommentReference"/>
        </w:rPr>
        <w:t xml:space="preserve">Yes, </w:t>
      </w:r>
      <w:r w:rsidR="00D55D70">
        <w:rPr>
          <w:rStyle w:val="CommentReference"/>
        </w:rPr>
        <w:annotationRef/>
      </w:r>
      <w:r>
        <w:rPr>
          <w:rStyle w:val="CommentReference"/>
        </w:rPr>
        <w:t xml:space="preserve">this </w:t>
      </w:r>
      <w:r>
        <w:t xml:space="preserve">is </w:t>
      </w:r>
      <w:proofErr w:type="spellStart"/>
      <w:r>
        <w:t>inline</w:t>
      </w:r>
      <w:proofErr w:type="spellEnd"/>
      <w:r>
        <w:t xml:space="preserve"> with </w:t>
      </w:r>
      <w:r w:rsidR="00CF6642" w:rsidRPr="00CF6642">
        <w:t>draft-</w:t>
      </w:r>
      <w:proofErr w:type="spellStart"/>
      <w:r w:rsidR="00CF6642" w:rsidRPr="00CF6642">
        <w:t>bestbar</w:t>
      </w:r>
      <w:proofErr w:type="spellEnd"/>
      <w:r w:rsidR="00CF6642" w:rsidRPr="00CF6642">
        <w:t>-</w:t>
      </w:r>
      <w:proofErr w:type="spellStart"/>
      <w:r w:rsidR="00CF6642" w:rsidRPr="00CF6642">
        <w:t>lsr</w:t>
      </w:r>
      <w:proofErr w:type="spellEnd"/>
      <w:r w:rsidR="00CF6642" w:rsidRPr="00CF6642">
        <w:t>-slice-aware-</w:t>
      </w:r>
      <w:proofErr w:type="spellStart"/>
      <w:r w:rsidR="00CF6642" w:rsidRPr="00CF6642">
        <w:t>te</w:t>
      </w:r>
      <w:proofErr w:type="spellEnd"/>
    </w:p>
  </w:comment>
  <w:comment w:id="36" w:author="Tarek Saad" w:date="2022-01-06T18:13:00Z" w:initials="TS">
    <w:p w14:paraId="67289862" w14:textId="1C3B10F6" w:rsidR="00987593" w:rsidRDefault="00987593">
      <w:pPr>
        <w:pStyle w:val="CommentText"/>
      </w:pPr>
      <w:r>
        <w:rPr>
          <w:rStyle w:val="CommentReference"/>
        </w:rPr>
        <w:annotationRef/>
      </w:r>
      <w:r w:rsidR="001A22C7">
        <w:rPr>
          <w:rStyle w:val="CommentReference"/>
        </w:rPr>
        <w:t>Distribution of multiple centralized entities may be necessary (for scale out)</w:t>
      </w:r>
    </w:p>
  </w:comment>
  <w:comment w:id="37" w:author="Tarek Saad" w:date="2022-01-06T18:15:00Z" w:initials="TS">
    <w:p w14:paraId="7378B0D1" w14:textId="77777777" w:rsidR="00CA4F85" w:rsidRDefault="00CA4F85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Mapping 1 ID to 1 NRP is a special case</w:t>
      </w:r>
    </w:p>
    <w:p w14:paraId="668B6098" w14:textId="77777777" w:rsidR="00CA4F85" w:rsidRDefault="00CA4F85">
      <w:pPr>
        <w:pStyle w:val="CommentText"/>
        <w:rPr>
          <w:rStyle w:val="CommentReference"/>
        </w:rPr>
      </w:pPr>
      <w:r>
        <w:rPr>
          <w:rStyle w:val="CommentReference"/>
        </w:rPr>
        <w:t>One can decide to map ‘n’ IDs to 1 NRP</w:t>
      </w:r>
    </w:p>
    <w:p w14:paraId="1D9878B5" w14:textId="77777777" w:rsidR="00666BC6" w:rsidRDefault="00666BC6">
      <w:pPr>
        <w:pStyle w:val="CommentText"/>
        <w:rPr>
          <w:rStyle w:val="CommentReference"/>
        </w:rPr>
      </w:pPr>
      <w:r>
        <w:rPr>
          <w:rStyle w:val="CommentReference"/>
        </w:rPr>
        <w:t>Hence dictating carrying NRP-ID in the packet or calling it NRP ID is too restrictive.</w:t>
      </w:r>
    </w:p>
    <w:p w14:paraId="691FD06A" w14:textId="2A7C05BC" w:rsidR="00666BC6" w:rsidRDefault="00666BC6">
      <w:pPr>
        <w:pStyle w:val="CommentText"/>
      </w:pPr>
      <w:r>
        <w:rPr>
          <w:rStyle w:val="CommentReference"/>
        </w:rPr>
        <w:t xml:space="preserve">I suggest we </w:t>
      </w:r>
      <w:r w:rsidR="00E470A7">
        <w:rPr>
          <w:rStyle w:val="CommentReference"/>
        </w:rPr>
        <w:t xml:space="preserve">just refer to it as </w:t>
      </w:r>
      <w:r w:rsidR="00886574">
        <w:rPr>
          <w:rStyle w:val="CommentReference"/>
        </w:rPr>
        <w:t xml:space="preserve">an </w:t>
      </w:r>
      <w:r w:rsidR="006623AD">
        <w:rPr>
          <w:rStyle w:val="CommentReference"/>
        </w:rPr>
        <w:t xml:space="preserve">NRP </w:t>
      </w:r>
      <w:r w:rsidR="00690CBA">
        <w:rPr>
          <w:rStyle w:val="CommentReference"/>
          <w:b/>
          <w:bCs/>
          <w:i/>
          <w:iCs/>
        </w:rPr>
        <w:t>F</w:t>
      </w:r>
      <w:r w:rsidR="006623AD">
        <w:rPr>
          <w:rStyle w:val="CommentReference"/>
          <w:b/>
          <w:bCs/>
          <w:i/>
          <w:iCs/>
        </w:rPr>
        <w:t>low</w:t>
      </w:r>
      <w:r w:rsidR="00EE4E60" w:rsidRPr="00EE4E60">
        <w:rPr>
          <w:rStyle w:val="CommentReference"/>
          <w:b/>
          <w:bCs/>
          <w:i/>
          <w:iCs/>
        </w:rPr>
        <w:t xml:space="preserve"> </w:t>
      </w:r>
      <w:r w:rsidR="00690CBA">
        <w:rPr>
          <w:rStyle w:val="CommentReference"/>
          <w:b/>
          <w:bCs/>
          <w:i/>
          <w:iCs/>
        </w:rPr>
        <w:t xml:space="preserve">Aggregate </w:t>
      </w:r>
      <w:r w:rsidR="00EE4E60" w:rsidRPr="00EE4E60">
        <w:rPr>
          <w:rStyle w:val="CommentReference"/>
          <w:b/>
          <w:bCs/>
          <w:i/>
          <w:iCs/>
        </w:rPr>
        <w:t>Selecto</w:t>
      </w:r>
      <w:r w:rsidR="00690CBA">
        <w:rPr>
          <w:rStyle w:val="CommentReference"/>
          <w:b/>
          <w:bCs/>
          <w:i/>
          <w:iCs/>
        </w:rPr>
        <w:t>r</w:t>
      </w:r>
    </w:p>
  </w:comment>
  <w:comment w:id="38" w:author="Tarek Saad" w:date="2022-01-06T18:19:00Z" w:initials="TS">
    <w:p w14:paraId="38E6F765" w14:textId="4B3213CF" w:rsidR="00EE4E60" w:rsidRDefault="00EE4E60">
      <w:pPr>
        <w:pStyle w:val="CommentText"/>
      </w:pPr>
      <w:r>
        <w:rPr>
          <w:rStyle w:val="CommentReference"/>
        </w:rPr>
        <w:annotationRef/>
      </w:r>
      <w:r>
        <w:t xml:space="preserve">I suggest we call it </w:t>
      </w:r>
      <w:r w:rsidRPr="00EE4E60">
        <w:rPr>
          <w:rStyle w:val="CommentReference"/>
          <w:b/>
          <w:bCs/>
          <w:i/>
          <w:iCs/>
        </w:rPr>
        <w:t>NRP Selector</w:t>
      </w:r>
    </w:p>
  </w:comment>
  <w:comment w:id="39" w:author="Tarek Saad" w:date="2022-01-06T18:19:00Z" w:initials="TS">
    <w:p w14:paraId="26875F50" w14:textId="77777777" w:rsidR="00537A25" w:rsidRDefault="00537A25">
      <w:pPr>
        <w:pStyle w:val="CommentText"/>
      </w:pPr>
      <w:r>
        <w:rPr>
          <w:rStyle w:val="CommentReference"/>
        </w:rPr>
        <w:annotationRef/>
      </w:r>
      <w:r>
        <w:t>There are multiple proposals to do this in MPLS, including:</w:t>
      </w:r>
    </w:p>
    <w:p w14:paraId="2683132F" w14:textId="220C4940" w:rsidR="00537A25" w:rsidRDefault="00C03E2E">
      <w:pPr>
        <w:pStyle w:val="CommentText"/>
      </w:pPr>
      <w:r w:rsidRPr="00C03E2E">
        <w:t>draft-kompella-mpls-mspl4fa</w:t>
      </w:r>
    </w:p>
  </w:comment>
  <w:comment w:id="40" w:author="Tarek Saad" w:date="2022-01-06T18:20:00Z" w:initials="TS">
    <w:p w14:paraId="0F922105" w14:textId="77777777" w:rsidR="00C03E2E" w:rsidRDefault="00C03E2E">
      <w:pPr>
        <w:pStyle w:val="CommentText"/>
      </w:pPr>
      <w:r>
        <w:rPr>
          <w:rStyle w:val="CommentReference"/>
        </w:rPr>
        <w:annotationRef/>
      </w:r>
      <w:r>
        <w:t>We may reference MIAD work here if you wish</w:t>
      </w:r>
      <w:r w:rsidR="00FE79BD">
        <w:t>.</w:t>
      </w:r>
    </w:p>
    <w:p w14:paraId="08111F6D" w14:textId="77777777" w:rsidR="00FE79BD" w:rsidRDefault="00FE79BD">
      <w:pPr>
        <w:pStyle w:val="CommentText"/>
      </w:pPr>
      <w:r>
        <w:t>NRP selector is what we want to carry in the packet.</w:t>
      </w:r>
    </w:p>
    <w:p w14:paraId="5B0562B5" w14:textId="5B95F425" w:rsidR="00FE79BD" w:rsidRDefault="00FE79BD">
      <w:pPr>
        <w:pStyle w:val="CommentText"/>
      </w:pPr>
      <w:r>
        <w:t>Multiple NRP selector values can be associated with an NRP</w:t>
      </w:r>
    </w:p>
  </w:comment>
  <w:comment w:id="41" w:author="Tarek Saad" w:date="2022-01-06T18:21:00Z" w:initials="TS">
    <w:p w14:paraId="2C918137" w14:textId="77777777" w:rsidR="00C03E2E" w:rsidRDefault="00C03E2E">
      <w:pPr>
        <w:pStyle w:val="CommentText"/>
      </w:pPr>
      <w:r>
        <w:rPr>
          <w:rStyle w:val="CommentReference"/>
        </w:rPr>
        <w:annotationRef/>
      </w:r>
      <w:r>
        <w:t xml:space="preserve">We need to reference the IGP extensions for this in </w:t>
      </w:r>
      <w:r w:rsidRPr="00C665E8">
        <w:t>draft-</w:t>
      </w:r>
      <w:proofErr w:type="spellStart"/>
      <w:r w:rsidRPr="00C665E8">
        <w:t>bestbar</w:t>
      </w:r>
      <w:proofErr w:type="spellEnd"/>
      <w:r w:rsidRPr="00C665E8">
        <w:t>-</w:t>
      </w:r>
      <w:proofErr w:type="spellStart"/>
      <w:r w:rsidRPr="00C665E8">
        <w:t>lsr</w:t>
      </w:r>
      <w:proofErr w:type="spellEnd"/>
      <w:r w:rsidRPr="00C665E8">
        <w:t>-spring-</w:t>
      </w:r>
      <w:proofErr w:type="spellStart"/>
      <w:r w:rsidRPr="00C665E8">
        <w:t>sa</w:t>
      </w:r>
      <w:proofErr w:type="spellEnd"/>
      <w:r>
        <w:t xml:space="preserve"> which </w:t>
      </w:r>
      <w:r w:rsidR="00FF496E">
        <w:t>enable allocating and advertising</w:t>
      </w:r>
      <w:r w:rsidR="00C37079">
        <w:t xml:space="preserve"> </w:t>
      </w:r>
      <w:r>
        <w:t>per NRP Prefix/Adj SIDs</w:t>
      </w:r>
    </w:p>
    <w:p w14:paraId="2BE80647" w14:textId="77777777" w:rsidR="009C051E" w:rsidRDefault="009C051E">
      <w:pPr>
        <w:pStyle w:val="CommentText"/>
      </w:pPr>
    </w:p>
    <w:p w14:paraId="7B2F6C39" w14:textId="281FC7E0" w:rsidR="009C051E" w:rsidRDefault="009C051E">
      <w:pPr>
        <w:pStyle w:val="CommentText"/>
      </w:pPr>
      <w:r>
        <w:t xml:space="preserve">Please note that we will rename </w:t>
      </w:r>
      <w:r w:rsidRPr="00C665E8">
        <w:t>draft-</w:t>
      </w:r>
      <w:proofErr w:type="spellStart"/>
      <w:r w:rsidRPr="00C665E8">
        <w:t>bestbar</w:t>
      </w:r>
      <w:proofErr w:type="spellEnd"/>
      <w:r w:rsidRPr="00C665E8">
        <w:t>-</w:t>
      </w:r>
      <w:proofErr w:type="spellStart"/>
      <w:r w:rsidRPr="00C665E8">
        <w:t>lsr</w:t>
      </w:r>
      <w:proofErr w:type="spellEnd"/>
      <w:r w:rsidRPr="00C665E8">
        <w:t>-spring-</w:t>
      </w:r>
      <w:proofErr w:type="spellStart"/>
      <w:r w:rsidRPr="00C665E8">
        <w:t>sa</w:t>
      </w:r>
      <w:proofErr w:type="spellEnd"/>
      <w:r>
        <w:t xml:space="preserve"> to </w:t>
      </w:r>
      <w:r w:rsidRPr="00C665E8">
        <w:t>draft-</w:t>
      </w:r>
      <w:proofErr w:type="spellStart"/>
      <w:r w:rsidRPr="00C665E8">
        <w:t>bestbar</w:t>
      </w:r>
      <w:proofErr w:type="spellEnd"/>
      <w:r w:rsidRPr="00C665E8">
        <w:t>-</w:t>
      </w:r>
      <w:proofErr w:type="spellStart"/>
      <w:r w:rsidRPr="00C665E8">
        <w:t>lsr</w:t>
      </w:r>
      <w:proofErr w:type="spellEnd"/>
      <w:r w:rsidRPr="00C665E8">
        <w:t>-spring-</w:t>
      </w:r>
      <w:proofErr w:type="spellStart"/>
      <w:r>
        <w:t>nrp</w:t>
      </w:r>
      <w:proofErr w:type="spellEnd"/>
    </w:p>
  </w:comment>
  <w:comment w:id="42" w:author="Tarek Saad" w:date="2022-01-06T18:23:00Z" w:initials="TS">
    <w:p w14:paraId="50E12536" w14:textId="7675E66F" w:rsidR="00010E39" w:rsidRDefault="00010E39">
      <w:pPr>
        <w:pStyle w:val="CommentText"/>
      </w:pPr>
      <w:r>
        <w:rPr>
          <w:rStyle w:val="CommentReference"/>
        </w:rPr>
        <w:annotationRef/>
      </w:r>
      <w:r>
        <w:t xml:space="preserve">This is also described in </w:t>
      </w:r>
      <w:r w:rsidRPr="00CC1D5F">
        <w:t>draft-</w:t>
      </w:r>
      <w:proofErr w:type="spellStart"/>
      <w:r w:rsidRPr="00CC1D5F">
        <w:t>bestbar</w:t>
      </w:r>
      <w:proofErr w:type="spellEnd"/>
      <w:r w:rsidRPr="00CC1D5F">
        <w:t>-spring-scalable-ns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8E0E79" w15:done="0"/>
  <w15:commentEx w15:paraId="1A9CB9F7" w15:done="0"/>
  <w15:commentEx w15:paraId="55B30825" w15:done="0"/>
  <w15:commentEx w15:paraId="59A134F2" w15:done="0"/>
  <w15:commentEx w15:paraId="2C4FC59C" w15:done="0"/>
  <w15:commentEx w15:paraId="1A2304F2" w15:done="0"/>
  <w15:commentEx w15:paraId="10867C5A" w15:done="0"/>
  <w15:commentEx w15:paraId="109E8E29" w15:done="0"/>
  <w15:commentEx w15:paraId="7F65D1A7" w15:done="0"/>
  <w15:commentEx w15:paraId="52296D40" w15:done="0"/>
  <w15:commentEx w15:paraId="25DD3C4A" w15:done="0"/>
  <w15:commentEx w15:paraId="38B6EF75" w15:done="0"/>
  <w15:commentEx w15:paraId="338627E9" w15:done="0"/>
  <w15:commentEx w15:paraId="3E9433CB" w15:done="0"/>
  <w15:commentEx w15:paraId="54667B75" w15:done="0"/>
  <w15:commentEx w15:paraId="12F34989" w15:done="0"/>
  <w15:commentEx w15:paraId="7F649F40" w15:done="0"/>
  <w15:commentEx w15:paraId="298B275E" w15:done="0"/>
  <w15:commentEx w15:paraId="389C9777" w15:done="0"/>
  <w15:commentEx w15:paraId="4D47D4C2" w15:done="0"/>
  <w15:commentEx w15:paraId="67A2C515" w15:done="0"/>
  <w15:commentEx w15:paraId="67289862" w15:done="0"/>
  <w15:commentEx w15:paraId="691FD06A" w15:done="0"/>
  <w15:commentEx w15:paraId="38E6F765" w15:done="0"/>
  <w15:commentEx w15:paraId="2683132F" w15:done="0"/>
  <w15:commentEx w15:paraId="5B0562B5" w15:done="0"/>
  <w15:commentEx w15:paraId="7B2F6C39" w15:done="0"/>
  <w15:commentEx w15:paraId="50E125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17E35" w16cex:dateUtc="2022-01-06T19:41:00Z"/>
  <w16cex:commentExtensible w16cex:durableId="25817E96" w16cex:dateUtc="2022-01-06T19:43:00Z"/>
  <w16cex:commentExtensible w16cex:durableId="25817EFA" w16cex:dateUtc="2022-01-06T19:45:00Z"/>
  <w16cex:commentExtensible w16cex:durableId="25818C60" w16cex:dateUtc="2022-01-06T20:42:00Z"/>
  <w16cex:commentExtensible w16cex:durableId="2581B425" w16cex:dateUtc="2022-01-06T23:32:00Z"/>
  <w16cex:commentExtensible w16cex:durableId="2581B494" w16cex:dateUtc="2022-01-06T23:33:00Z"/>
  <w16cex:commentExtensible w16cex:durableId="2581A2AD" w16cex:dateUtc="2022-01-06T22:17:00Z"/>
  <w16cex:commentExtensible w16cex:durableId="2581A3C6" w16cex:dateUtc="2022-01-06T22:22:00Z"/>
  <w16cex:commentExtensible w16cex:durableId="2581A46B" w16cex:dateUtc="2022-01-06T22:24:00Z"/>
  <w16cex:commentExtensible w16cex:durableId="2581A635" w16cex:dateUtc="2022-01-06T22:32:00Z"/>
  <w16cex:commentExtensible w16cex:durableId="2581A5DE" w16cex:dateUtc="2022-01-06T22:31:00Z"/>
  <w16cex:commentExtensible w16cex:durableId="2581A688" w16cex:dateUtc="2022-01-06T22:34:00Z"/>
  <w16cex:commentExtensible w16cex:durableId="2581A761" w16cex:dateUtc="2022-01-06T22:37:00Z"/>
  <w16cex:commentExtensible w16cex:durableId="2581A82D" w16cex:dateUtc="2022-01-06T22:41:00Z"/>
  <w16cex:commentExtensible w16cex:durableId="2581A876" w16cex:dateUtc="2022-01-06T22:42:00Z"/>
  <w16cex:commentExtensible w16cex:durableId="2581AACC" w16cex:dateUtc="2022-01-06T22:52:00Z"/>
  <w16cex:commentExtensible w16cex:durableId="2581ABE5" w16cex:dateUtc="2022-01-06T22:56:00Z"/>
  <w16cex:commentExtensible w16cex:durableId="2581AC8B" w16cex:dateUtc="2022-01-06T22:59:00Z"/>
  <w16cex:commentExtensible w16cex:durableId="2581AEDD" w16cex:dateUtc="2022-01-06T23:09:00Z"/>
  <w16cex:commentExtensible w16cex:durableId="2581AD25" w16cex:dateUtc="2022-01-06T23:02:00Z"/>
  <w16cex:commentExtensible w16cex:durableId="2581AF0E" w16cex:dateUtc="2022-01-06T23:10:00Z"/>
  <w16cex:commentExtensible w16cex:durableId="2581AFC6" w16cex:dateUtc="2022-01-06T23:13:00Z"/>
  <w16cex:commentExtensible w16cex:durableId="2581B02A" w16cex:dateUtc="2022-01-06T23:15:00Z"/>
  <w16cex:commentExtensible w16cex:durableId="2581B118" w16cex:dateUtc="2022-01-06T23:19:00Z"/>
  <w16cex:commentExtensible w16cex:durableId="2581B131" w16cex:dateUtc="2022-01-06T23:19:00Z"/>
  <w16cex:commentExtensible w16cex:durableId="2581B170" w16cex:dateUtc="2022-01-06T23:20:00Z"/>
  <w16cex:commentExtensible w16cex:durableId="2581B191" w16cex:dateUtc="2022-01-06T23:21:00Z"/>
  <w16cex:commentExtensible w16cex:durableId="2581B217" w16cex:dateUtc="2022-01-06T23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8E0E79" w16cid:durableId="25817E35"/>
  <w16cid:commentId w16cid:paraId="1A9CB9F7" w16cid:durableId="25817E96"/>
  <w16cid:commentId w16cid:paraId="55B30825" w16cid:durableId="25817EFA"/>
  <w16cid:commentId w16cid:paraId="59A134F2" w16cid:durableId="25818C60"/>
  <w16cid:commentId w16cid:paraId="2C4FC59C" w16cid:durableId="2581B425"/>
  <w16cid:commentId w16cid:paraId="1A2304F2" w16cid:durableId="2581B494"/>
  <w16cid:commentId w16cid:paraId="10867C5A" w16cid:durableId="2581A2AD"/>
  <w16cid:commentId w16cid:paraId="109E8E29" w16cid:durableId="2581A3C6"/>
  <w16cid:commentId w16cid:paraId="7F65D1A7" w16cid:durableId="2581A46B"/>
  <w16cid:commentId w16cid:paraId="52296D40" w16cid:durableId="2581A635"/>
  <w16cid:commentId w16cid:paraId="25DD3C4A" w16cid:durableId="2581A5DE"/>
  <w16cid:commentId w16cid:paraId="38B6EF75" w16cid:durableId="2581A688"/>
  <w16cid:commentId w16cid:paraId="338627E9" w16cid:durableId="2581A761"/>
  <w16cid:commentId w16cid:paraId="3E9433CB" w16cid:durableId="2581A82D"/>
  <w16cid:commentId w16cid:paraId="54667B75" w16cid:durableId="2581A876"/>
  <w16cid:commentId w16cid:paraId="12F34989" w16cid:durableId="2581AACC"/>
  <w16cid:commentId w16cid:paraId="7F649F40" w16cid:durableId="2581ABE5"/>
  <w16cid:commentId w16cid:paraId="298B275E" w16cid:durableId="2581AC8B"/>
  <w16cid:commentId w16cid:paraId="389C9777" w16cid:durableId="2581AEDD"/>
  <w16cid:commentId w16cid:paraId="4D47D4C2" w16cid:durableId="2581AD25"/>
  <w16cid:commentId w16cid:paraId="67A2C515" w16cid:durableId="2581AF0E"/>
  <w16cid:commentId w16cid:paraId="67289862" w16cid:durableId="2581AFC6"/>
  <w16cid:commentId w16cid:paraId="691FD06A" w16cid:durableId="2581B02A"/>
  <w16cid:commentId w16cid:paraId="38E6F765" w16cid:durableId="2581B118"/>
  <w16cid:commentId w16cid:paraId="2683132F" w16cid:durableId="2581B131"/>
  <w16cid:commentId w16cid:paraId="5B0562B5" w16cid:durableId="2581B170"/>
  <w16cid:commentId w16cid:paraId="7B2F6C39" w16cid:durableId="2581B191"/>
  <w16cid:commentId w16cid:paraId="50E12536" w16cid:durableId="2581B2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766F6" w14:textId="77777777" w:rsidR="00AC3132" w:rsidRDefault="00AC3132" w:rsidP="00C24067">
      <w:r>
        <w:separator/>
      </w:r>
    </w:p>
  </w:endnote>
  <w:endnote w:type="continuationSeparator" w:id="0">
    <w:p w14:paraId="7BD2AE3C" w14:textId="77777777" w:rsidR="00AC3132" w:rsidRDefault="00AC3132" w:rsidP="00C24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26D74" w14:textId="77777777" w:rsidR="00C24067" w:rsidRDefault="00C240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C13DCD7" wp14:editId="410BD91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5715"/>
              <wp:wrapSquare wrapText="bothSides"/>
              <wp:docPr id="2" name="Text Box 2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CA3175" w14:textId="77777777" w:rsidR="00C24067" w:rsidRPr="00C24067" w:rsidRDefault="00C2406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C24067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13DCD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Juniper Business Use Only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83GAAIAABA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" filled="f" stroked="f">
              <v:textbox style="mso-fit-shape-to-text:t" inset="0,0,0,0">
                <w:txbxContent>
                  <w:p w14:paraId="62CA3175" w14:textId="77777777" w:rsidR="00C24067" w:rsidRPr="00C24067" w:rsidRDefault="00C24067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C24067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17C2A" w14:textId="77777777" w:rsidR="00C24067" w:rsidRDefault="00C240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93BE36" wp14:editId="04F517AE">
              <wp:simplePos x="0" y="0"/>
              <wp:positionH relativeFrom="column">
                <wp:align>center</wp:align>
              </wp:positionH>
              <wp:positionV relativeFrom="paragraph">
                <wp:posOffset>-469</wp:posOffset>
              </wp:positionV>
              <wp:extent cx="443865" cy="443865"/>
              <wp:effectExtent l="0" t="0" r="1905" b="5715"/>
              <wp:wrapSquare wrapText="bothSides"/>
              <wp:docPr id="3" name="Text Box 3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4EE118" w14:textId="77777777" w:rsidR="00C24067" w:rsidRPr="00C24067" w:rsidRDefault="00C2406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C24067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93BE3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Juniper Business Use Only" style="position:absolute;margin-left:0;margin-top:-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R3FAwIAABc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" filled="f" stroked="f">
              <v:textbox style="mso-fit-shape-to-text:t" inset="0,0,0,0">
                <w:txbxContent>
                  <w:p w14:paraId="614EE118" w14:textId="77777777" w:rsidR="00C24067" w:rsidRPr="00C24067" w:rsidRDefault="00C24067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C24067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9A41C" w14:textId="77777777" w:rsidR="00C24067" w:rsidRDefault="00C240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9A1DA4" wp14:editId="386FF59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5715"/>
              <wp:wrapSquare wrapText="bothSides"/>
              <wp:docPr id="1" name="Text Box 1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2D99F7" w14:textId="77777777" w:rsidR="00C24067" w:rsidRPr="00C24067" w:rsidRDefault="00C24067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</w:pPr>
                          <w:r w:rsidRPr="00C24067">
                            <w:rPr>
                              <w:rFonts w:ascii="Calibri" w:eastAsia="Calibri" w:hAnsi="Calibri" w:cs="Calibri"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9A1DA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Juniper Business Use Only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" filled="f" stroked="f">
              <v:textbox style="mso-fit-shape-to-text:t" inset="0,0,0,0">
                <w:txbxContent>
                  <w:p w14:paraId="3A2D99F7" w14:textId="77777777" w:rsidR="00C24067" w:rsidRPr="00C24067" w:rsidRDefault="00C24067">
                    <w:pPr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</w:pPr>
                    <w:r w:rsidRPr="00C24067">
                      <w:rPr>
                        <w:rFonts w:ascii="Calibri" w:eastAsia="Calibri" w:hAnsi="Calibri" w:cs="Calibri"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F6EF8" w14:textId="77777777" w:rsidR="00AC3132" w:rsidRDefault="00AC3132" w:rsidP="00C24067">
      <w:r>
        <w:separator/>
      </w:r>
    </w:p>
  </w:footnote>
  <w:footnote w:type="continuationSeparator" w:id="0">
    <w:p w14:paraId="44455DD9" w14:textId="77777777" w:rsidR="00AC3132" w:rsidRDefault="00AC3132" w:rsidP="00C240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B2F5D" w14:textId="77777777" w:rsidR="00C24067" w:rsidRDefault="00C240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6734A" w14:textId="77777777" w:rsidR="00C24067" w:rsidRDefault="00C240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0EDE8" w14:textId="77777777" w:rsidR="00C24067" w:rsidRDefault="00C24067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rek Saad">
    <w15:presenceInfo w15:providerId="AD" w15:userId="S::tsaad@juniper.net::a58df0c6-9016-45f4-9298-e505020db0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67"/>
    <w:rsid w:val="00010E39"/>
    <w:rsid w:val="00026E42"/>
    <w:rsid w:val="00087E88"/>
    <w:rsid w:val="000A0DAA"/>
    <w:rsid w:val="00101E75"/>
    <w:rsid w:val="00113604"/>
    <w:rsid w:val="0015127D"/>
    <w:rsid w:val="001527C7"/>
    <w:rsid w:val="00165CDC"/>
    <w:rsid w:val="001A22C7"/>
    <w:rsid w:val="001B3A0F"/>
    <w:rsid w:val="001B62D7"/>
    <w:rsid w:val="001F7910"/>
    <w:rsid w:val="00232080"/>
    <w:rsid w:val="00237891"/>
    <w:rsid w:val="0024309C"/>
    <w:rsid w:val="00254AFE"/>
    <w:rsid w:val="00277C62"/>
    <w:rsid w:val="002B40AE"/>
    <w:rsid w:val="002D47E9"/>
    <w:rsid w:val="002F76CE"/>
    <w:rsid w:val="00322673"/>
    <w:rsid w:val="00352A17"/>
    <w:rsid w:val="003534C6"/>
    <w:rsid w:val="00372AFC"/>
    <w:rsid w:val="003B2BE8"/>
    <w:rsid w:val="003C210E"/>
    <w:rsid w:val="003C7400"/>
    <w:rsid w:val="003F5C4E"/>
    <w:rsid w:val="00412FAD"/>
    <w:rsid w:val="00413314"/>
    <w:rsid w:val="004476DE"/>
    <w:rsid w:val="00450E3C"/>
    <w:rsid w:val="00477B46"/>
    <w:rsid w:val="0048390C"/>
    <w:rsid w:val="00485D71"/>
    <w:rsid w:val="004F3048"/>
    <w:rsid w:val="005001FE"/>
    <w:rsid w:val="00523576"/>
    <w:rsid w:val="00537A25"/>
    <w:rsid w:val="005B0850"/>
    <w:rsid w:val="005C022C"/>
    <w:rsid w:val="00643CC7"/>
    <w:rsid w:val="00653931"/>
    <w:rsid w:val="006623AD"/>
    <w:rsid w:val="00662DBF"/>
    <w:rsid w:val="00666BC6"/>
    <w:rsid w:val="00667680"/>
    <w:rsid w:val="00690CBA"/>
    <w:rsid w:val="006954A5"/>
    <w:rsid w:val="006B2C4E"/>
    <w:rsid w:val="006B43F7"/>
    <w:rsid w:val="006E0C8E"/>
    <w:rsid w:val="006E1597"/>
    <w:rsid w:val="00704804"/>
    <w:rsid w:val="00715557"/>
    <w:rsid w:val="00721EF0"/>
    <w:rsid w:val="0079401F"/>
    <w:rsid w:val="007D3404"/>
    <w:rsid w:val="007D7991"/>
    <w:rsid w:val="0082160B"/>
    <w:rsid w:val="00822A8A"/>
    <w:rsid w:val="0084212F"/>
    <w:rsid w:val="00850906"/>
    <w:rsid w:val="008629D8"/>
    <w:rsid w:val="00864CA1"/>
    <w:rsid w:val="00886574"/>
    <w:rsid w:val="008C0007"/>
    <w:rsid w:val="009066C3"/>
    <w:rsid w:val="00987593"/>
    <w:rsid w:val="00995A03"/>
    <w:rsid w:val="009A122B"/>
    <w:rsid w:val="009C051E"/>
    <w:rsid w:val="00A15EB9"/>
    <w:rsid w:val="00A459C8"/>
    <w:rsid w:val="00A557F2"/>
    <w:rsid w:val="00A56DF5"/>
    <w:rsid w:val="00A94152"/>
    <w:rsid w:val="00AC3132"/>
    <w:rsid w:val="00B35EC6"/>
    <w:rsid w:val="00B852C1"/>
    <w:rsid w:val="00BA1577"/>
    <w:rsid w:val="00BB3502"/>
    <w:rsid w:val="00BD3B3C"/>
    <w:rsid w:val="00C03E2E"/>
    <w:rsid w:val="00C24067"/>
    <w:rsid w:val="00C37079"/>
    <w:rsid w:val="00C665E8"/>
    <w:rsid w:val="00CA4F85"/>
    <w:rsid w:val="00CC1D5F"/>
    <w:rsid w:val="00CD3979"/>
    <w:rsid w:val="00CF6642"/>
    <w:rsid w:val="00D017BE"/>
    <w:rsid w:val="00D23F54"/>
    <w:rsid w:val="00D26661"/>
    <w:rsid w:val="00D554AD"/>
    <w:rsid w:val="00D55D70"/>
    <w:rsid w:val="00D86831"/>
    <w:rsid w:val="00DA7F71"/>
    <w:rsid w:val="00DE78B0"/>
    <w:rsid w:val="00E470A7"/>
    <w:rsid w:val="00E52C82"/>
    <w:rsid w:val="00E67527"/>
    <w:rsid w:val="00EA3426"/>
    <w:rsid w:val="00EB023C"/>
    <w:rsid w:val="00EE4E60"/>
    <w:rsid w:val="00F004CF"/>
    <w:rsid w:val="00F23D70"/>
    <w:rsid w:val="00FE79BD"/>
    <w:rsid w:val="00FF45A2"/>
    <w:rsid w:val="00FF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D3A869"/>
  <w15:chartTrackingRefBased/>
  <w15:docId w15:val="{EAB93755-7E24-004B-9CCC-24E4CC3A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0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067"/>
  </w:style>
  <w:style w:type="paragraph" w:styleId="Footer">
    <w:name w:val="footer"/>
    <w:basedOn w:val="Normal"/>
    <w:link w:val="FooterChar"/>
    <w:uiPriority w:val="99"/>
    <w:unhideWhenUsed/>
    <w:rsid w:val="00C240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067"/>
  </w:style>
  <w:style w:type="paragraph" w:customStyle="1" w:styleId="msonormal0">
    <w:name w:val="msonormal"/>
    <w:basedOn w:val="Normal"/>
    <w:rsid w:val="00C240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0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240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4067"/>
    <w:rPr>
      <w:color w:val="800080"/>
      <w:u w:val="single"/>
    </w:rPr>
  </w:style>
  <w:style w:type="character" w:customStyle="1" w:styleId="h1">
    <w:name w:val="h1"/>
    <w:basedOn w:val="DefaultParagraphFont"/>
    <w:rsid w:val="00C24067"/>
  </w:style>
  <w:style w:type="character" w:customStyle="1" w:styleId="grey">
    <w:name w:val="grey"/>
    <w:basedOn w:val="DefaultParagraphFont"/>
    <w:rsid w:val="00C24067"/>
  </w:style>
  <w:style w:type="character" w:customStyle="1" w:styleId="h2">
    <w:name w:val="h2"/>
    <w:basedOn w:val="DefaultParagraphFont"/>
    <w:rsid w:val="00C24067"/>
  </w:style>
  <w:style w:type="character" w:customStyle="1" w:styleId="h3">
    <w:name w:val="h3"/>
    <w:basedOn w:val="DefaultParagraphFont"/>
    <w:rsid w:val="00C24067"/>
  </w:style>
  <w:style w:type="character" w:customStyle="1" w:styleId="h4">
    <w:name w:val="h4"/>
    <w:basedOn w:val="DefaultParagraphFont"/>
    <w:rsid w:val="00C24067"/>
  </w:style>
  <w:style w:type="paragraph" w:styleId="Revision">
    <w:name w:val="Revision"/>
    <w:hidden/>
    <w:uiPriority w:val="99"/>
    <w:semiHidden/>
    <w:rsid w:val="002D47E9"/>
  </w:style>
  <w:style w:type="character" w:styleId="CommentReference">
    <w:name w:val="annotation reference"/>
    <w:basedOn w:val="DefaultParagraphFont"/>
    <w:uiPriority w:val="99"/>
    <w:semiHidden/>
    <w:unhideWhenUsed/>
    <w:rsid w:val="007048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8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8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8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8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6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ietf.org/archive/id/draft-ietf-lsr-isis-sr-vtn-mt-01.txt" TargetMode="External"/><Relationship Id="rId21" Type="http://schemas.openxmlformats.org/officeDocument/2006/relationships/hyperlink" Target="https://trustee.ietf.org/license-info" TargetMode="External"/><Relationship Id="rId42" Type="http://schemas.openxmlformats.org/officeDocument/2006/relationships/hyperlink" Target="https://datatracker.ietf.org/doc/html/draft-dong-teas-nrp-scalability-00" TargetMode="External"/><Relationship Id="rId63" Type="http://schemas.openxmlformats.org/officeDocument/2006/relationships/hyperlink" Target="https://datatracker.ietf.org/doc/html/draft-dong-teas-nrp-scalability-00" TargetMode="External"/><Relationship Id="rId84" Type="http://schemas.openxmlformats.org/officeDocument/2006/relationships/hyperlink" Target="https://datatracker.ietf.org/doc/html/rfc8200" TargetMode="External"/><Relationship Id="rId138" Type="http://schemas.openxmlformats.org/officeDocument/2006/relationships/header" Target="header1.xml"/><Relationship Id="rId107" Type="http://schemas.openxmlformats.org/officeDocument/2006/relationships/hyperlink" Target="https://www.ietf.org/archive/id/draft-dong-6man-enhanced-vpn-vtn-id-06.txt" TargetMode="External"/><Relationship Id="rId11" Type="http://schemas.openxmlformats.org/officeDocument/2006/relationships/hyperlink" Target="https://datatracker.ietf.org/doc/draft-dong-teas-nrp-scalability/" TargetMode="External"/><Relationship Id="rId32" Type="http://schemas.openxmlformats.org/officeDocument/2006/relationships/hyperlink" Target="https://datatracker.ietf.org/doc/html/draft-dong-teas-nrp-scalability-00" TargetMode="External"/><Relationship Id="rId53" Type="http://schemas.openxmlformats.org/officeDocument/2006/relationships/hyperlink" Target="https://datatracker.ietf.org/doc/html/draft-dong-teas-nrp-scalability-00" TargetMode="External"/><Relationship Id="rId74" Type="http://schemas.openxmlformats.org/officeDocument/2006/relationships/hyperlink" Target="https://datatracker.ietf.org/doc/html/draft-dong-teas-nrp-scalability-00" TargetMode="External"/><Relationship Id="rId128" Type="http://schemas.openxmlformats.org/officeDocument/2006/relationships/hyperlink" Target="https://datatracker.ietf.org/doc/html/rfc3032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datatracker.ietf.org/doc/html/draft-dong-teas-nrp-scalability-00" TargetMode="External"/><Relationship Id="rId95" Type="http://schemas.openxmlformats.org/officeDocument/2006/relationships/hyperlink" Target="https://datatracker.ietf.org/doc/html/draft-dong-teas-nrp-scalability-00" TargetMode="External"/><Relationship Id="rId22" Type="http://schemas.openxmlformats.org/officeDocument/2006/relationships/hyperlink" Target="https://trustee.ietf.org/license-info" TargetMode="External"/><Relationship Id="rId27" Type="http://schemas.openxmlformats.org/officeDocument/2006/relationships/hyperlink" Target="https://datatracker.ietf.org/doc/html/draft-dong-teas-nrp-scalability-00" TargetMode="External"/><Relationship Id="rId43" Type="http://schemas.openxmlformats.org/officeDocument/2006/relationships/hyperlink" Target="https://datatracker.ietf.org/doc/html/draft-dong-teas-nrp-scalability-00" TargetMode="External"/><Relationship Id="rId48" Type="http://schemas.openxmlformats.org/officeDocument/2006/relationships/hyperlink" Target="https://datatracker.ietf.org/doc/html/draft-dong-teas-nrp-scalability-00" TargetMode="External"/><Relationship Id="rId64" Type="http://schemas.openxmlformats.org/officeDocument/2006/relationships/comments" Target="comments.xml"/><Relationship Id="rId69" Type="http://schemas.openxmlformats.org/officeDocument/2006/relationships/hyperlink" Target="https://datatracker.ietf.org/doc/html/draft-dong-teas-nrp-scalability-00" TargetMode="External"/><Relationship Id="rId113" Type="http://schemas.openxmlformats.org/officeDocument/2006/relationships/hyperlink" Target="https://www.ietf.org/archive/id/draft-ietf-lsr-flex-algo-18.txt" TargetMode="External"/><Relationship Id="rId118" Type="http://schemas.openxmlformats.org/officeDocument/2006/relationships/hyperlink" Target="https://datatracker.ietf.org/doc/html/draft-ietf-spring-resource-aware-segments-03" TargetMode="External"/><Relationship Id="rId134" Type="http://schemas.openxmlformats.org/officeDocument/2006/relationships/hyperlink" Target="https://datatracker.ietf.org/doc/html/rfc8200" TargetMode="External"/><Relationship Id="rId139" Type="http://schemas.openxmlformats.org/officeDocument/2006/relationships/header" Target="header2.xml"/><Relationship Id="rId80" Type="http://schemas.openxmlformats.org/officeDocument/2006/relationships/hyperlink" Target="https://datatracker.ietf.org/doc/html/draft-dong-teas-nrp-scalability-00" TargetMode="External"/><Relationship Id="rId85" Type="http://schemas.openxmlformats.org/officeDocument/2006/relationships/hyperlink" Target="https://datatracker.ietf.org/doc/html/draft-dong-teas-nrp-scalability-00" TargetMode="External"/><Relationship Id="rId12" Type="http://schemas.openxmlformats.org/officeDocument/2006/relationships/hyperlink" Target="mailto:draft-dong-teas-nrp-scalability@ietf.org?subject=draft-dong-teas-nrp-scalability" TargetMode="External"/><Relationship Id="rId17" Type="http://schemas.openxmlformats.org/officeDocument/2006/relationships/hyperlink" Target="https://datatracker.ietf.org/doc/html/bcp79" TargetMode="External"/><Relationship Id="rId33" Type="http://schemas.openxmlformats.org/officeDocument/2006/relationships/hyperlink" Target="https://datatracker.ietf.org/doc/html/draft-dong-teas-nrp-scalability-00" TargetMode="External"/><Relationship Id="rId38" Type="http://schemas.openxmlformats.org/officeDocument/2006/relationships/hyperlink" Target="https://datatracker.ietf.org/doc/html/draft-dong-teas-nrp-scalability-00" TargetMode="External"/><Relationship Id="rId59" Type="http://schemas.openxmlformats.org/officeDocument/2006/relationships/hyperlink" Target="https://datatracker.ietf.org/doc/html/draft-dong-teas-nrp-scalability-00" TargetMode="External"/><Relationship Id="rId103" Type="http://schemas.openxmlformats.org/officeDocument/2006/relationships/hyperlink" Target="https://www.ietf.org/archive/id/draft-ietf-teas-ietf-network-slices-05.txt" TargetMode="External"/><Relationship Id="rId108" Type="http://schemas.openxmlformats.org/officeDocument/2006/relationships/hyperlink" Target="https://datatracker.ietf.org/doc/html/draft-dong-lsr-sr-enhanced-vpn-06" TargetMode="External"/><Relationship Id="rId124" Type="http://schemas.openxmlformats.org/officeDocument/2006/relationships/hyperlink" Target="https://www.ietf.org/archive/id/draft-ietf-spring-sr-for-enhanced-vpn-01.txt" TargetMode="External"/><Relationship Id="rId129" Type="http://schemas.openxmlformats.org/officeDocument/2006/relationships/hyperlink" Target="https://www.rfc-editor.org/info/rfc3032" TargetMode="External"/><Relationship Id="rId54" Type="http://schemas.openxmlformats.org/officeDocument/2006/relationships/hyperlink" Target="https://datatracker.ietf.org/doc/html/draft-dong-teas-nrp-scalability-00" TargetMode="External"/><Relationship Id="rId70" Type="http://schemas.openxmlformats.org/officeDocument/2006/relationships/hyperlink" Target="https://datatracker.ietf.org/doc/html/draft-dong-teas-nrp-scalability-00" TargetMode="External"/><Relationship Id="rId75" Type="http://schemas.openxmlformats.org/officeDocument/2006/relationships/hyperlink" Target="https://datatracker.ietf.org/doc/html/draft-dong-teas-nrp-scalability-00" TargetMode="External"/><Relationship Id="rId91" Type="http://schemas.openxmlformats.org/officeDocument/2006/relationships/hyperlink" Target="https://datatracker.ietf.org/doc/html/draft-dong-teas-nrp-scalability-00" TargetMode="External"/><Relationship Id="rId96" Type="http://schemas.openxmlformats.org/officeDocument/2006/relationships/hyperlink" Target="https://datatracker.ietf.org/doc/html/draft-dong-teas-nrp-scalability-00" TargetMode="External"/><Relationship Id="rId140" Type="http://schemas.openxmlformats.org/officeDocument/2006/relationships/footer" Target="footer1.xml"/><Relationship Id="rId145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hyperlink" Target="https://datatracker.ietf.org/" TargetMode="External"/><Relationship Id="rId23" Type="http://schemas.openxmlformats.org/officeDocument/2006/relationships/hyperlink" Target="https://datatracker.ietf.org/doc/html/draft-dong-teas-nrp-scalability-00" TargetMode="External"/><Relationship Id="rId28" Type="http://schemas.openxmlformats.org/officeDocument/2006/relationships/hyperlink" Target="https://datatracker.ietf.org/doc/html/draft-dong-teas-nrp-scalability-00" TargetMode="External"/><Relationship Id="rId49" Type="http://schemas.openxmlformats.org/officeDocument/2006/relationships/hyperlink" Target="https://datatracker.ietf.org/doc/html/draft-dong-teas-nrp-scalability-00" TargetMode="External"/><Relationship Id="rId114" Type="http://schemas.openxmlformats.org/officeDocument/2006/relationships/hyperlink" Target="https://datatracker.ietf.org/doc/html/draft-ietf-lsr-isis-sr-vtn-mt-01" TargetMode="External"/><Relationship Id="rId119" Type="http://schemas.openxmlformats.org/officeDocument/2006/relationships/hyperlink" Target="https://datatracker.ietf.org/doc/html/draft-ietf-spring-resource-aware-segments-03" TargetMode="External"/><Relationship Id="rId44" Type="http://schemas.openxmlformats.org/officeDocument/2006/relationships/hyperlink" Target="https://datatracker.ietf.org/doc/html/draft-dong-teas-nrp-scalability-00" TargetMode="External"/><Relationship Id="rId60" Type="http://schemas.openxmlformats.org/officeDocument/2006/relationships/hyperlink" Target="https://datatracker.ietf.org/doc/html/draft-dong-teas-nrp-scalability-00" TargetMode="External"/><Relationship Id="rId65" Type="http://schemas.microsoft.com/office/2011/relationships/commentsExtended" Target="commentsExtended.xml"/><Relationship Id="rId81" Type="http://schemas.openxmlformats.org/officeDocument/2006/relationships/hyperlink" Target="https://datatracker.ietf.org/doc/html/draft-dong-teas-nrp-scalability-00" TargetMode="External"/><Relationship Id="rId86" Type="http://schemas.openxmlformats.org/officeDocument/2006/relationships/hyperlink" Target="https://datatracker.ietf.org/doc/html/rfc3032" TargetMode="External"/><Relationship Id="rId130" Type="http://schemas.openxmlformats.org/officeDocument/2006/relationships/hyperlink" Target="https://datatracker.ietf.org/doc/html/rfc4915" TargetMode="External"/><Relationship Id="rId135" Type="http://schemas.openxmlformats.org/officeDocument/2006/relationships/hyperlink" Target="https://www.rfc-editor.org/info/rfc8200" TargetMode="External"/><Relationship Id="rId13" Type="http://schemas.openxmlformats.org/officeDocument/2006/relationships/hyperlink" Target="https://www.ietf.org/tools/idnits?url=https://www.ietf.org/archive/id/draft-dong-teas-nrp-scalability-00.txt" TargetMode="External"/><Relationship Id="rId18" Type="http://schemas.openxmlformats.org/officeDocument/2006/relationships/hyperlink" Target="https://datatracker.ietf.org/drafts/current/" TargetMode="External"/><Relationship Id="rId39" Type="http://schemas.openxmlformats.org/officeDocument/2006/relationships/hyperlink" Target="https://datatracker.ietf.org/doc/html/draft-dong-teas-nrp-scalability-00" TargetMode="External"/><Relationship Id="rId109" Type="http://schemas.openxmlformats.org/officeDocument/2006/relationships/hyperlink" Target="https://www.ietf.org/archive/id/draft-dong-lsr-sr-enhanced-vpn-06.txt" TargetMode="External"/><Relationship Id="rId34" Type="http://schemas.openxmlformats.org/officeDocument/2006/relationships/hyperlink" Target="https://datatracker.ietf.org/doc/html/draft-dong-teas-nrp-scalability-00" TargetMode="External"/><Relationship Id="rId50" Type="http://schemas.openxmlformats.org/officeDocument/2006/relationships/hyperlink" Target="https://datatracker.ietf.org/doc/html/draft-dong-teas-nrp-scalability-00" TargetMode="External"/><Relationship Id="rId55" Type="http://schemas.openxmlformats.org/officeDocument/2006/relationships/hyperlink" Target="https://datatracker.ietf.org/doc/html/draft-dong-teas-nrp-scalability-00" TargetMode="External"/><Relationship Id="rId76" Type="http://schemas.openxmlformats.org/officeDocument/2006/relationships/hyperlink" Target="https://datatracker.ietf.org/doc/html/draft-dong-teas-nrp-scalability-00" TargetMode="External"/><Relationship Id="rId97" Type="http://schemas.openxmlformats.org/officeDocument/2006/relationships/hyperlink" Target="https://datatracker.ietf.org/doc/html/draft-ietf-teas-enhanced-vpn-09" TargetMode="External"/><Relationship Id="rId104" Type="http://schemas.openxmlformats.org/officeDocument/2006/relationships/hyperlink" Target="https://datatracker.ietf.org/doc/html/draft-dong-teas-nrp-scalability-00" TargetMode="External"/><Relationship Id="rId120" Type="http://schemas.openxmlformats.org/officeDocument/2006/relationships/hyperlink" Target="https://www.ietf.org/archive/id/draft-ietf-spring-resource-aware-segments-03.txt" TargetMode="External"/><Relationship Id="rId125" Type="http://schemas.openxmlformats.org/officeDocument/2006/relationships/hyperlink" Target="https://datatracker.ietf.org/doc/html/draft-zhu-lsr-isis-sr-vtn-flexalgo-03" TargetMode="External"/><Relationship Id="rId141" Type="http://schemas.openxmlformats.org/officeDocument/2006/relationships/footer" Target="footer2.xml"/><Relationship Id="rId146" Type="http://schemas.openxmlformats.org/officeDocument/2006/relationships/theme" Target="theme/theme1.xml"/><Relationship Id="rId7" Type="http://schemas.openxmlformats.org/officeDocument/2006/relationships/hyperlink" Target="https://www.ietf.org/archive/id/draft-dong-teas-nrp-scalability-00.html" TargetMode="External"/><Relationship Id="rId71" Type="http://schemas.openxmlformats.org/officeDocument/2006/relationships/hyperlink" Target="https://datatracker.ietf.org/doc/html/draft-dong-teas-nrp-scalability-00" TargetMode="External"/><Relationship Id="rId92" Type="http://schemas.openxmlformats.org/officeDocument/2006/relationships/hyperlink" Target="https://datatracker.ietf.org/doc/html/draft-dong-teas-nrp-scalability-00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atatracker.ietf.org/doc/html/draft-dong-teas-nrp-scalability-00" TargetMode="External"/><Relationship Id="rId24" Type="http://schemas.openxmlformats.org/officeDocument/2006/relationships/hyperlink" Target="https://datatracker.ietf.org/doc/html/draft-dong-teas-nrp-scalability-00" TargetMode="External"/><Relationship Id="rId40" Type="http://schemas.openxmlformats.org/officeDocument/2006/relationships/hyperlink" Target="https://datatracker.ietf.org/doc/html/draft-dong-teas-nrp-scalability-00" TargetMode="External"/><Relationship Id="rId45" Type="http://schemas.openxmlformats.org/officeDocument/2006/relationships/hyperlink" Target="https://datatracker.ietf.org/doc/html/draft-dong-teas-nrp-scalability-00" TargetMode="External"/><Relationship Id="rId66" Type="http://schemas.microsoft.com/office/2016/09/relationships/commentsIds" Target="commentsIds.xml"/><Relationship Id="rId87" Type="http://schemas.openxmlformats.org/officeDocument/2006/relationships/hyperlink" Target="https://datatracker.ietf.org/doc/html/draft-dong-teas-nrp-scalability-00" TargetMode="External"/><Relationship Id="rId110" Type="http://schemas.openxmlformats.org/officeDocument/2006/relationships/hyperlink" Target="https://www.ietf.org/archive/id/draft-dong-lsr-sr-enhanced-vpn-06.txt" TargetMode="External"/><Relationship Id="rId115" Type="http://schemas.openxmlformats.org/officeDocument/2006/relationships/hyperlink" Target="https://datatracker.ietf.org/doc/html/draft-ietf-lsr-isis-sr-vtn-mt-01" TargetMode="External"/><Relationship Id="rId131" Type="http://schemas.openxmlformats.org/officeDocument/2006/relationships/hyperlink" Target="https://www.rfc-editor.org/info/rfc4915" TargetMode="External"/><Relationship Id="rId136" Type="http://schemas.openxmlformats.org/officeDocument/2006/relationships/hyperlink" Target="https://portal.3gpp.org/desktopmodules/Specifications/SpecificationDetails.aspx?specificationId=3144" TargetMode="External"/><Relationship Id="rId61" Type="http://schemas.openxmlformats.org/officeDocument/2006/relationships/hyperlink" Target="https://datatracker.ietf.org/doc/html/draft-dong-teas-nrp-scalability-00" TargetMode="External"/><Relationship Id="rId82" Type="http://schemas.openxmlformats.org/officeDocument/2006/relationships/hyperlink" Target="https://datatracker.ietf.org/doc/html/draft-dong-teas-nrp-scalability-00" TargetMode="External"/><Relationship Id="rId19" Type="http://schemas.openxmlformats.org/officeDocument/2006/relationships/hyperlink" Target="https://datatracker.ietf.org/doc/html/bcp78" TargetMode="External"/><Relationship Id="rId14" Type="http://schemas.openxmlformats.org/officeDocument/2006/relationships/hyperlink" Target="https://datatracker.ietf.org/doc/html/draft-dong-teas-enhanced-vpn-vtn-scalability" TargetMode="External"/><Relationship Id="rId30" Type="http://schemas.openxmlformats.org/officeDocument/2006/relationships/hyperlink" Target="https://datatracker.ietf.org/doc/html/draft-dong-teas-nrp-scalability-00" TargetMode="External"/><Relationship Id="rId35" Type="http://schemas.openxmlformats.org/officeDocument/2006/relationships/hyperlink" Target="https://datatracker.ietf.org/doc/html/draft-dong-teas-nrp-scalability-00" TargetMode="External"/><Relationship Id="rId56" Type="http://schemas.openxmlformats.org/officeDocument/2006/relationships/hyperlink" Target="https://datatracker.ietf.org/doc/html/draft-dong-teas-nrp-scalability-00" TargetMode="External"/><Relationship Id="rId77" Type="http://schemas.openxmlformats.org/officeDocument/2006/relationships/hyperlink" Target="https://datatracker.ietf.org/doc/html/draft-dong-teas-nrp-scalability-00" TargetMode="External"/><Relationship Id="rId100" Type="http://schemas.openxmlformats.org/officeDocument/2006/relationships/hyperlink" Target="https://www.ietf.org/archive/id/draft-ietf-teas-enhanced-vpn-09.txt" TargetMode="External"/><Relationship Id="rId105" Type="http://schemas.openxmlformats.org/officeDocument/2006/relationships/hyperlink" Target="https://datatracker.ietf.org/doc/html/draft-dong-6man-enhanced-vpn-vtn-id-06" TargetMode="External"/><Relationship Id="rId126" Type="http://schemas.openxmlformats.org/officeDocument/2006/relationships/hyperlink" Target="https://www.ietf.org/archive/id/draft-zhu-lsr-isis-sr-vtn-flexalgo-03.txt" TargetMode="External"/><Relationship Id="rId8" Type="http://schemas.openxmlformats.org/officeDocument/2006/relationships/hyperlink" Target="https://www.ietf.org/archive/id/draft-dong-teas-nrp-scalability-00.xml" TargetMode="External"/><Relationship Id="rId51" Type="http://schemas.openxmlformats.org/officeDocument/2006/relationships/hyperlink" Target="https://datatracker.ietf.org/doc/html/draft-dong-teas-nrp-scalability-00" TargetMode="External"/><Relationship Id="rId72" Type="http://schemas.openxmlformats.org/officeDocument/2006/relationships/hyperlink" Target="https://datatracker.ietf.org/doc/html/draft-dong-teas-nrp-scalability-00" TargetMode="External"/><Relationship Id="rId93" Type="http://schemas.openxmlformats.org/officeDocument/2006/relationships/hyperlink" Target="https://datatracker.ietf.org/doc/html/draft-dong-teas-nrp-scalability-00" TargetMode="External"/><Relationship Id="rId98" Type="http://schemas.openxmlformats.org/officeDocument/2006/relationships/hyperlink" Target="https://datatracker.ietf.org/doc/html/draft-ietf-teas-enhanced-vpn-09" TargetMode="External"/><Relationship Id="rId121" Type="http://schemas.openxmlformats.org/officeDocument/2006/relationships/hyperlink" Target="https://www.ietf.org/archive/id/draft-ietf-spring-resource-aware-segments-03.txt" TargetMode="External"/><Relationship Id="rId142" Type="http://schemas.openxmlformats.org/officeDocument/2006/relationships/header" Target="header3.xml"/><Relationship Id="rId3" Type="http://schemas.openxmlformats.org/officeDocument/2006/relationships/webSettings" Target="webSettings.xml"/><Relationship Id="rId25" Type="http://schemas.openxmlformats.org/officeDocument/2006/relationships/hyperlink" Target="https://datatracker.ietf.org/doc/html/draft-dong-teas-nrp-scalability-00" TargetMode="External"/><Relationship Id="rId46" Type="http://schemas.openxmlformats.org/officeDocument/2006/relationships/hyperlink" Target="https://datatracker.ietf.org/doc/html/draft-dong-teas-nrp-scalability-00" TargetMode="External"/><Relationship Id="rId67" Type="http://schemas.microsoft.com/office/2018/08/relationships/commentsExtensible" Target="commentsExtensible.xml"/><Relationship Id="rId116" Type="http://schemas.openxmlformats.org/officeDocument/2006/relationships/hyperlink" Target="https://www.ietf.org/archive/id/draft-ietf-lsr-isis-sr-vtn-mt-01.txt" TargetMode="External"/><Relationship Id="rId137" Type="http://schemas.openxmlformats.org/officeDocument/2006/relationships/hyperlink" Target="https://portal.3gpp.org/desktopmodules/Specifications/SpecificationDetails.aspx?specificationId=3144" TargetMode="External"/><Relationship Id="rId20" Type="http://schemas.openxmlformats.org/officeDocument/2006/relationships/hyperlink" Target="https://trustee.ietf.org/license-info" TargetMode="External"/><Relationship Id="rId41" Type="http://schemas.openxmlformats.org/officeDocument/2006/relationships/hyperlink" Target="https://datatracker.ietf.org/doc/html/draft-dong-teas-nrp-scalability-00" TargetMode="External"/><Relationship Id="rId62" Type="http://schemas.openxmlformats.org/officeDocument/2006/relationships/hyperlink" Target="https://datatracker.ietf.org/doc/html/draft-dong-teas-nrp-scalability-00" TargetMode="External"/><Relationship Id="rId83" Type="http://schemas.openxmlformats.org/officeDocument/2006/relationships/hyperlink" Target="https://datatracker.ietf.org/doc/html/draft-dong-teas-nrp-scalability-00" TargetMode="External"/><Relationship Id="rId88" Type="http://schemas.openxmlformats.org/officeDocument/2006/relationships/hyperlink" Target="https://datatracker.ietf.org/doc/html/draft-dong-teas-nrp-scalability-00" TargetMode="External"/><Relationship Id="rId111" Type="http://schemas.openxmlformats.org/officeDocument/2006/relationships/hyperlink" Target="https://datatracker.ietf.org/doc/html/draft-ietf-lsr-flex-algo-18" TargetMode="External"/><Relationship Id="rId132" Type="http://schemas.openxmlformats.org/officeDocument/2006/relationships/hyperlink" Target="https://datatracker.ietf.org/doc/html/rfc5120" TargetMode="External"/><Relationship Id="rId15" Type="http://schemas.openxmlformats.org/officeDocument/2006/relationships/hyperlink" Target="https://datatracker.ietf.org/doc/html/draft-dong-teas-nrp-scalability-00" TargetMode="External"/><Relationship Id="rId36" Type="http://schemas.openxmlformats.org/officeDocument/2006/relationships/hyperlink" Target="https://datatracker.ietf.org/doc/html/draft-dong-teas-nrp-scalability-00" TargetMode="External"/><Relationship Id="rId57" Type="http://schemas.openxmlformats.org/officeDocument/2006/relationships/hyperlink" Target="https://datatracker.ietf.org/doc/html/draft-dong-teas-nrp-scalability-00" TargetMode="External"/><Relationship Id="rId106" Type="http://schemas.openxmlformats.org/officeDocument/2006/relationships/hyperlink" Target="https://www.ietf.org/archive/id/draft-dong-6man-enhanced-vpn-vtn-id-06.txt" TargetMode="External"/><Relationship Id="rId127" Type="http://schemas.openxmlformats.org/officeDocument/2006/relationships/hyperlink" Target="https://www.ietf.org/archive/id/draft-zhu-lsr-isis-sr-vtn-flexalgo-03.txt" TargetMode="External"/><Relationship Id="rId10" Type="http://schemas.openxmlformats.org/officeDocument/2006/relationships/hyperlink" Target="https://datatracker.ietf.org/doc/draft-dong-teas-nrp-scalability/00/bibtex" TargetMode="External"/><Relationship Id="rId31" Type="http://schemas.openxmlformats.org/officeDocument/2006/relationships/hyperlink" Target="https://datatracker.ietf.org/doc/html/draft-dong-teas-nrp-scalability-00" TargetMode="External"/><Relationship Id="rId52" Type="http://schemas.openxmlformats.org/officeDocument/2006/relationships/hyperlink" Target="https://datatracker.ietf.org/doc/html/draft-dong-teas-nrp-scalability-00" TargetMode="External"/><Relationship Id="rId73" Type="http://schemas.openxmlformats.org/officeDocument/2006/relationships/hyperlink" Target="https://datatracker.ietf.org/doc/html/draft-dong-teas-nrp-scalability-00" TargetMode="External"/><Relationship Id="rId78" Type="http://schemas.openxmlformats.org/officeDocument/2006/relationships/hyperlink" Target="https://datatracker.ietf.org/doc/html/draft-dong-teas-nrp-scalability-00" TargetMode="External"/><Relationship Id="rId94" Type="http://schemas.openxmlformats.org/officeDocument/2006/relationships/hyperlink" Target="https://datatracker.ietf.org/doc/html/draft-dong-teas-nrp-scalability-00" TargetMode="External"/><Relationship Id="rId99" Type="http://schemas.openxmlformats.org/officeDocument/2006/relationships/hyperlink" Target="https://www.ietf.org/archive/id/draft-ietf-teas-enhanced-vpn-09.txt" TargetMode="External"/><Relationship Id="rId101" Type="http://schemas.openxmlformats.org/officeDocument/2006/relationships/hyperlink" Target="https://datatracker.ietf.org/doc/html/draft-ietf-teas-ietf-network-slices-05" TargetMode="External"/><Relationship Id="rId122" Type="http://schemas.openxmlformats.org/officeDocument/2006/relationships/hyperlink" Target="https://datatracker.ietf.org/doc/html/draft-ietf-spring-sr-for-enhanced-vpn-01" TargetMode="External"/><Relationship Id="rId143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tools.ietf.org/pdf/draft-dong-teas-nrp-scalability-00.pdf" TargetMode="External"/><Relationship Id="rId26" Type="http://schemas.openxmlformats.org/officeDocument/2006/relationships/hyperlink" Target="https://datatracker.ietf.org/doc/html/draft-dong-teas-nrp-scalability-00" TargetMode="External"/><Relationship Id="rId47" Type="http://schemas.openxmlformats.org/officeDocument/2006/relationships/hyperlink" Target="https://datatracker.ietf.org/doc/html/draft-dong-teas-nrp-scalability-00" TargetMode="External"/><Relationship Id="rId68" Type="http://schemas.openxmlformats.org/officeDocument/2006/relationships/hyperlink" Target="https://datatracker.ietf.org/doc/html/draft-dong-teas-nrp-scalability-00" TargetMode="External"/><Relationship Id="rId89" Type="http://schemas.openxmlformats.org/officeDocument/2006/relationships/hyperlink" Target="https://datatracker.ietf.org/doc/html/draft-dong-teas-nrp-scalability-00" TargetMode="External"/><Relationship Id="rId112" Type="http://schemas.openxmlformats.org/officeDocument/2006/relationships/hyperlink" Target="https://www.ietf.org/archive/id/draft-ietf-lsr-flex-algo-18.txt" TargetMode="External"/><Relationship Id="rId133" Type="http://schemas.openxmlformats.org/officeDocument/2006/relationships/hyperlink" Target="https://www.rfc-editor.org/info/rfc5120" TargetMode="External"/><Relationship Id="rId16" Type="http://schemas.openxmlformats.org/officeDocument/2006/relationships/hyperlink" Target="https://datatracker.ietf.org/doc/html/bcp78" TargetMode="External"/><Relationship Id="rId37" Type="http://schemas.openxmlformats.org/officeDocument/2006/relationships/hyperlink" Target="https://datatracker.ietf.org/doc/html/draft-dong-teas-nrp-scalability-00" TargetMode="External"/><Relationship Id="rId58" Type="http://schemas.openxmlformats.org/officeDocument/2006/relationships/hyperlink" Target="https://datatracker.ietf.org/doc/html/draft-dong-teas-nrp-scalability-00" TargetMode="External"/><Relationship Id="rId79" Type="http://schemas.openxmlformats.org/officeDocument/2006/relationships/hyperlink" Target="https://datatracker.ietf.org/doc/html/draft-dong-teas-nrp-scalability-00" TargetMode="External"/><Relationship Id="rId102" Type="http://schemas.openxmlformats.org/officeDocument/2006/relationships/hyperlink" Target="https://www.ietf.org/archive/id/draft-ietf-teas-ietf-network-slices-05.txt" TargetMode="External"/><Relationship Id="rId123" Type="http://schemas.openxmlformats.org/officeDocument/2006/relationships/hyperlink" Target="https://www.ietf.org/archive/id/draft-ietf-spring-sr-for-enhanced-vpn-01.txt" TargetMode="External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8199</Words>
  <Characters>46166</Characters>
  <Application>Microsoft Office Word</Application>
  <DocSecurity>0</DocSecurity>
  <Lines>1489</Lines>
  <Paragraphs>1208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Saad</dc:creator>
  <cp:keywords/>
  <dc:description/>
  <cp:lastModifiedBy>Tarek Saad</cp:lastModifiedBy>
  <cp:revision>5</cp:revision>
  <dcterms:created xsi:type="dcterms:W3CDTF">2022-01-07T01:28:00Z</dcterms:created>
  <dcterms:modified xsi:type="dcterms:W3CDTF">2022-01-10T20:03:00Z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Juniper Business Use Only</vt:lpwstr>
  </property>
  <property fmtid="{D5CDD505-2E9C-101B-9397-08002B2CF9AE}" pid="5" name="MSIP_Label_0633b888-ae0d-4341-a75f-06e04137d755_Enabled">
    <vt:lpwstr>true</vt:lpwstr>
  </property>
  <property fmtid="{D5CDD505-2E9C-101B-9397-08002B2CF9AE}" pid="6" name="MSIP_Label_0633b888-ae0d-4341-a75f-06e04137d755_SetDate">
    <vt:lpwstr>2022-01-06T19:36:40Z</vt:lpwstr>
  </property>
  <property fmtid="{D5CDD505-2E9C-101B-9397-08002B2CF9AE}" pid="7" name="MSIP_Label_0633b888-ae0d-4341-a75f-06e04137d755_Method">
    <vt:lpwstr>Standard</vt:lpwstr>
  </property>
  <property fmtid="{D5CDD505-2E9C-101B-9397-08002B2CF9AE}" pid="8" name="MSIP_Label_0633b888-ae0d-4341-a75f-06e04137d755_Name">
    <vt:lpwstr>0633b888-ae0d-4341-a75f-06e04137d755</vt:lpwstr>
  </property>
  <property fmtid="{D5CDD505-2E9C-101B-9397-08002B2CF9AE}" pid="9" name="MSIP_Label_0633b888-ae0d-4341-a75f-06e04137d755_SiteId">
    <vt:lpwstr>bea78b3c-4cdb-4130-854a-1d193232e5f4</vt:lpwstr>
  </property>
  <property fmtid="{D5CDD505-2E9C-101B-9397-08002B2CF9AE}" pid="10" name="MSIP_Label_0633b888-ae0d-4341-a75f-06e04137d755_ActionId">
    <vt:lpwstr>28354749-b6db-4fef-bc74-8fef2c9105d0</vt:lpwstr>
  </property>
  <property fmtid="{D5CDD505-2E9C-101B-9397-08002B2CF9AE}" pid="11" name="MSIP_Label_0633b888-ae0d-4341-a75f-06e04137d755_ContentBits">
    <vt:lpwstr>2</vt:lpwstr>
  </property>
</Properties>
</file>